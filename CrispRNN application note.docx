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D56C7" w14:textId="77777777" w:rsidR="00820FD1" w:rsidRPr="006C2C0F" w:rsidRDefault="004963C1" w:rsidP="00B637BC">
      <w:pPr>
        <w:pStyle w:val="article-info"/>
      </w:pPr>
      <w:r>
        <w:t>Columbia University</w:t>
      </w:r>
      <w:r w:rsidR="00050B51" w:rsidRPr="006C2C0F">
        <w:t xml:space="preserve"> </w:t>
      </w:r>
      <w:r>
        <w:t>2018</w:t>
      </w:r>
      <w:r w:rsidR="00050B51" w:rsidRPr="006C2C0F">
        <w:t>,</w:t>
      </w:r>
      <w:r>
        <w:t xml:space="preserve"> 05</w:t>
      </w:r>
      <w:r w:rsidR="00050B51" w:rsidRPr="006C2C0F">
        <w:t>–</w:t>
      </w:r>
      <w:r>
        <w:t>11</w:t>
      </w:r>
    </w:p>
    <w:p w14:paraId="0EF6DAB3" w14:textId="77777777" w:rsidR="006C2C0F" w:rsidRPr="006C2C0F" w:rsidRDefault="004963C1" w:rsidP="00B637BC">
      <w:pPr>
        <w:pStyle w:val="article-info"/>
      </w:pPr>
      <w:r>
        <w:t>Application Note</w:t>
      </w:r>
    </w:p>
    <w:p w14:paraId="2F30C6AA" w14:textId="77777777"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05"/>
      </w:tblGrid>
      <w:tr w:rsidR="00CC64E3" w14:paraId="1737A740" w14:textId="77777777" w:rsidTr="00327F9F">
        <w:tc>
          <w:tcPr>
            <w:tcW w:w="8305" w:type="dxa"/>
          </w:tcPr>
          <w:p w14:paraId="7D424617" w14:textId="77777777" w:rsidR="00CC64E3" w:rsidRPr="00F362A7" w:rsidRDefault="00627BB8" w:rsidP="00435193">
            <w:pPr>
              <w:pStyle w:val="Subtitle"/>
            </w:pPr>
            <w:r>
              <w:t>Sequence Analysis</w:t>
            </w:r>
          </w:p>
          <w:p w14:paraId="7287D47E" w14:textId="1C01DEF4" w:rsidR="00CC64E3" w:rsidRPr="00327F9F" w:rsidRDefault="0059367B" w:rsidP="00435193">
            <w:pPr>
              <w:pStyle w:val="Title"/>
              <w:rPr>
                <w:sz w:val="34"/>
                <w:szCs w:val="34"/>
              </w:rPr>
            </w:pPr>
            <w:r w:rsidRPr="00327F9F">
              <w:rPr>
                <w:sz w:val="34"/>
                <w:szCs w:val="34"/>
              </w:rPr>
              <w:t xml:space="preserve">CrispRNN: </w:t>
            </w:r>
            <w:r w:rsidR="00BF3822" w:rsidRPr="00327F9F">
              <w:rPr>
                <w:sz w:val="34"/>
                <w:szCs w:val="34"/>
              </w:rPr>
              <w:t xml:space="preserve">Predicting </w:t>
            </w:r>
            <w:r w:rsidR="004963C1" w:rsidRPr="00327F9F">
              <w:rPr>
                <w:sz w:val="34"/>
                <w:szCs w:val="34"/>
              </w:rPr>
              <w:t xml:space="preserve">CRISPR </w:t>
            </w:r>
            <w:r w:rsidR="00BF3822" w:rsidRPr="00327F9F">
              <w:rPr>
                <w:sz w:val="34"/>
                <w:szCs w:val="34"/>
              </w:rPr>
              <w:t>sgRNA</w:t>
            </w:r>
            <w:r w:rsidR="004963C1" w:rsidRPr="00327F9F">
              <w:rPr>
                <w:sz w:val="34"/>
                <w:szCs w:val="34"/>
              </w:rPr>
              <w:t xml:space="preserve"> effect </w:t>
            </w:r>
          </w:p>
          <w:p w14:paraId="5FEFD497" w14:textId="6D2EA5F0" w:rsidR="00627BB8" w:rsidRPr="00627BB8" w:rsidRDefault="00627BB8" w:rsidP="00627BB8">
            <w:pPr>
              <w:pStyle w:val="Author-Group"/>
            </w:pPr>
            <w:r>
              <w:t>Natnicha Vanitchanant</w:t>
            </w:r>
            <w:r w:rsidRPr="00F362A7">
              <w:rPr>
                <w:vertAlign w:val="superscript"/>
              </w:rPr>
              <w:t>1</w:t>
            </w:r>
            <w:r w:rsidR="00EF2FF3" w:rsidRPr="00F362A7">
              <w:rPr>
                <w:vertAlign w:val="superscript"/>
              </w:rPr>
              <w:t>,</w:t>
            </w:r>
            <w:r w:rsidR="00EF2FF3" w:rsidRPr="00F362A7">
              <w:rPr>
                <w:rFonts w:ascii="Times New Roman" w:hAnsi="Times New Roman"/>
                <w:vertAlign w:val="superscript"/>
              </w:rPr>
              <w:t>*</w:t>
            </w:r>
            <w:r w:rsidR="00EF2FF3">
              <w:rPr>
                <w:vertAlign w:val="superscript"/>
              </w:rPr>
              <w:t xml:space="preserve"> </w:t>
            </w:r>
            <w:r w:rsidR="00EF2FF3">
              <w:t>and</w:t>
            </w:r>
            <w:r w:rsidR="00EF2FF3" w:rsidRPr="00627BB8">
              <w:t xml:space="preserve"> Olga Lyudovyk</w:t>
            </w:r>
            <w:r w:rsidR="00EF2FF3" w:rsidRPr="00F362A7">
              <w:rPr>
                <w:vertAlign w:val="superscript"/>
              </w:rPr>
              <w:t>1,</w:t>
            </w:r>
            <w:r w:rsidR="00EF2FF3" w:rsidRPr="00F362A7">
              <w:rPr>
                <w:rFonts w:ascii="Times New Roman" w:hAnsi="Times New Roman"/>
                <w:vertAlign w:val="superscript"/>
              </w:rPr>
              <w:t>*</w:t>
            </w:r>
          </w:p>
          <w:p w14:paraId="0EBB9793" w14:textId="16119749" w:rsidR="00CC64E3" w:rsidRPr="00D65C51" w:rsidRDefault="00CC64E3" w:rsidP="00513FFC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4963C1">
              <w:t>Biomedical Informatics</w:t>
            </w:r>
            <w:r w:rsidRPr="00D65C51">
              <w:t xml:space="preserve">, </w:t>
            </w:r>
            <w:r w:rsidR="004963C1">
              <w:t>Columbia University</w:t>
            </w:r>
            <w:r w:rsidR="00327F9F">
              <w:t>, New York, 10032, United States.</w:t>
            </w:r>
            <w:r w:rsidR="004963C1">
              <w:t xml:space="preserve"> </w:t>
            </w:r>
          </w:p>
          <w:p w14:paraId="4DB29966" w14:textId="77777777"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14:paraId="57B3C455" w14:textId="77777777"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14:paraId="267FC866" w14:textId="2FFD48D2" w:rsidR="00CC64E3" w:rsidRPr="00DA7E18" w:rsidRDefault="00CC64E3" w:rsidP="00A5432A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59367B">
              <w:t>CRISPR guide RNA sequences differ in their ability to allow the CRISPR-Cas9 complex to effectively edit a targeted gene. The on-target effect of CRISPR guide sequences has been expe</w:t>
            </w:r>
            <w:r w:rsidR="0059367B">
              <w:t>r</w:t>
            </w:r>
            <w:r w:rsidR="0059367B">
              <w:t>imentally measured, catalogued, and analyzed using regression-based techniques. Sequence speci</w:t>
            </w:r>
            <w:r w:rsidR="0059367B">
              <w:t>f</w:t>
            </w:r>
            <w:r w:rsidR="0059367B">
              <w:t>ic features such as identities and positions of single nucleotides and dinucleotides were shown to be the best predictors of the effect. CrispRNN attempts to extract more complex sequence-based fe</w:t>
            </w:r>
            <w:r w:rsidR="0059367B">
              <w:t>a</w:t>
            </w:r>
            <w:r w:rsidR="0059367B">
              <w:t>tures automatically and learn to predict CRISPR guide sequence effect using a bidirectional recurrent neural network</w:t>
            </w:r>
            <w:r w:rsidR="00010C74">
              <w:t xml:space="preserve"> (RNN)</w:t>
            </w:r>
            <w:r w:rsidR="0059367B">
              <w:t xml:space="preserve"> </w:t>
            </w:r>
            <w:r w:rsidR="00010C74">
              <w:t>with long short-</w:t>
            </w:r>
            <w:r w:rsidR="001F4424">
              <w:t>term memory</w:t>
            </w:r>
            <w:r w:rsidR="00010C74">
              <w:t xml:space="preserve"> units (LSTM)</w:t>
            </w:r>
            <w:r w:rsidR="001F4424">
              <w:t xml:space="preserve"> </w:t>
            </w:r>
            <w:r w:rsidR="0059367B">
              <w:t>built with TensorFlow.</w:t>
            </w:r>
          </w:p>
          <w:p w14:paraId="0F37AA87" w14:textId="7DBE0B4D" w:rsidR="00CC64E3" w:rsidRDefault="00CC64E3" w:rsidP="00A5432A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E5721C">
              <w:t>CrispRNN is able to predict the effect of sgRNA sequences based on the sequences the</w:t>
            </w:r>
            <w:r w:rsidR="00E5721C">
              <w:t>m</w:t>
            </w:r>
            <w:r w:rsidR="00E5721C">
              <w:t xml:space="preserve">selves, without any additional features. The accuracy is poorer but comparable to linear regression-based models. Incorporation of additional information is expected to improve performance. </w:t>
            </w:r>
          </w:p>
          <w:p w14:paraId="6595BCBB" w14:textId="5A69C5F2" w:rsidR="003A4127" w:rsidRPr="00E5721C" w:rsidRDefault="003A4127" w:rsidP="00A5432A">
            <w:pPr>
              <w:pStyle w:val="Abstract-Text"/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FA7FCE">
              <w:t xml:space="preserve">Source code </w:t>
            </w:r>
            <w:r w:rsidR="00E5721C">
              <w:t>is</w:t>
            </w:r>
            <w:r w:rsidR="00FA7FCE">
              <w:t xml:space="preserve"> available on </w:t>
            </w:r>
            <w:r w:rsidR="00FA7FCE" w:rsidRPr="00E5721C">
              <w:t>GitHub:</w:t>
            </w:r>
            <w:r w:rsidR="00E5721C" w:rsidRPr="00E5721C">
              <w:t xml:space="preserve"> </w:t>
            </w:r>
            <w:r w:rsidR="00FA7FCE" w:rsidRPr="00E5721C">
              <w:t>https://github.com/numfah23/C</w:t>
            </w:r>
            <w:r w:rsidR="00471E6F">
              <w:t>rispRNN</w:t>
            </w:r>
          </w:p>
          <w:p w14:paraId="1EBEC27B" w14:textId="7B333330" w:rsidR="003A4127" w:rsidRPr="00FA7FCE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FA7FCE">
              <w:rPr>
                <w:lang w:val="en-GB" w:eastAsia="en-IN"/>
              </w:rPr>
              <w:t>ol2205@cumc.columbia.edu</w:t>
            </w:r>
            <w:r>
              <w:rPr>
                <w:lang w:val="en-GB" w:eastAsia="en-IN"/>
              </w:rPr>
              <w:t xml:space="preserve"> </w:t>
            </w:r>
          </w:p>
        </w:tc>
      </w:tr>
    </w:tbl>
    <w:p w14:paraId="4D180F6D" w14:textId="77777777" w:rsidR="002C783E" w:rsidRDefault="002C783E">
      <w:pPr>
        <w:pStyle w:val="AbstractHead"/>
        <w:spacing w:line="14" w:lineRule="exact"/>
      </w:pPr>
    </w:p>
    <w:p w14:paraId="2F14A5E2" w14:textId="77777777" w:rsidR="00400C63" w:rsidRDefault="00400C63">
      <w:pPr>
        <w:pStyle w:val="AbstractHead"/>
        <w:spacing w:line="14" w:lineRule="exact"/>
      </w:pPr>
    </w:p>
    <w:p w14:paraId="462CAE69" w14:textId="77777777" w:rsidR="0019362B" w:rsidRDefault="0019362B" w:rsidP="00424F99">
      <w:pPr>
        <w:pStyle w:val="Heading1"/>
        <w:spacing w:before="240"/>
        <w:sectPr w:rsidR="0019362B" w:rsidSect="0019362B">
          <w:headerReference w:type="even" r:id="rId9"/>
          <w:headerReference w:type="default" r:id="rId10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3B2BCDC8" w14:textId="77777777" w:rsidR="00D83B8A" w:rsidRPr="00F4766C" w:rsidRDefault="00952599" w:rsidP="00E759F3">
      <w:pPr>
        <w:pStyle w:val="Heading1"/>
        <w:spacing w:before="240"/>
        <w:ind w:left="270" w:hanging="270"/>
      </w:pPr>
      <w:r w:rsidRPr="00F4766C">
        <w:lastRenderedPageBreak/>
        <w:t xml:space="preserve">Introduction </w:t>
      </w:r>
    </w:p>
    <w:p w14:paraId="28AE48EA" w14:textId="373862D3" w:rsidR="00A9099C" w:rsidRPr="00F4766C" w:rsidRDefault="00482C23" w:rsidP="00E759F3">
      <w:pPr>
        <w:pStyle w:val="para-first"/>
      </w:pPr>
      <w:r>
        <w:t>CRISPR-Cas9 is a molecular complex derived from a microbial ada</w:t>
      </w:r>
      <w:r>
        <w:t>p</w:t>
      </w:r>
      <w:r>
        <w:t xml:space="preserve">tive immune defense system </w:t>
      </w:r>
      <w:r w:rsidR="00E759F3">
        <w:t>and</w:t>
      </w:r>
      <w:r>
        <w:t xml:space="preserve"> </w:t>
      </w:r>
      <w:r w:rsidR="00E759F3">
        <w:t>designed</w:t>
      </w:r>
      <w:r>
        <w:t xml:space="preserve"> to produce double-strand DNA breaks. It </w:t>
      </w:r>
      <w:r w:rsidR="00BF3822">
        <w:t>is</w:t>
      </w:r>
      <w:r>
        <w:t xml:space="preserve"> </w:t>
      </w:r>
      <w:r w:rsidR="00BF3822">
        <w:t xml:space="preserve">a </w:t>
      </w:r>
      <w:r>
        <w:t>widely adopted g</w:t>
      </w:r>
      <w:r w:rsidR="00B53816">
        <w:t xml:space="preserve">enome </w:t>
      </w:r>
      <w:r>
        <w:t xml:space="preserve">editing tool in biomedical research </w:t>
      </w:r>
      <w:r w:rsidR="00BF3822">
        <w:t>for</w:t>
      </w:r>
      <w:r w:rsidR="00A47872">
        <w:t xml:space="preserve"> disease modeling, </w:t>
      </w:r>
      <w:r>
        <w:t>genet</w:t>
      </w:r>
      <w:r w:rsidR="00A47872">
        <w:t>ic screens, and therapeutic expl</w:t>
      </w:r>
      <w:r w:rsidR="00A47872">
        <w:t>o</w:t>
      </w:r>
      <w:r w:rsidR="00A47872">
        <w:t xml:space="preserve">rations. CRISPR-Cas9 complex is able to target a particular gene due to a single </w:t>
      </w:r>
      <w:r w:rsidR="00B53816">
        <w:t xml:space="preserve">guide </w:t>
      </w:r>
      <w:r w:rsidR="00A47872">
        <w:t xml:space="preserve">RNA </w:t>
      </w:r>
      <w:r w:rsidR="00B53816">
        <w:t>(sgRNA) sequence</w:t>
      </w:r>
      <w:r w:rsidR="00A47872">
        <w:t xml:space="preserve"> that forms part of it and preferentially binds to the complementary sequence in the DNA</w:t>
      </w:r>
      <w:r w:rsidR="00A47872" w:rsidRPr="00BF3822">
        <w:rPr>
          <w:vertAlign w:val="superscript"/>
        </w:rPr>
        <w:t>1,2</w:t>
      </w:r>
      <w:r w:rsidR="00A47872">
        <w:t xml:space="preserve">. </w:t>
      </w:r>
      <w:r w:rsidR="00BF3822">
        <w:t>The</w:t>
      </w:r>
      <w:r w:rsidR="00A47872">
        <w:t xml:space="preserve"> effectiveness of CRISPR-Cas9 to edit genes, or the on-target effect, depends on features of the guide sequence</w:t>
      </w:r>
      <w:r w:rsidR="00BF3822">
        <w:rPr>
          <w:vertAlign w:val="superscript"/>
        </w:rPr>
        <w:t>2,3,</w:t>
      </w:r>
      <w:r w:rsidR="00BF3822" w:rsidRPr="00BF3822">
        <w:rPr>
          <w:vertAlign w:val="superscript"/>
        </w:rPr>
        <w:t>4</w:t>
      </w:r>
      <w:r w:rsidR="00A47872">
        <w:t>.</w:t>
      </w:r>
      <w:r w:rsidR="00BF3822">
        <w:t xml:space="preserve"> P</w:t>
      </w:r>
      <w:r w:rsidR="00A47872">
        <w:t xml:space="preserve">recision with which only the targeted sites in the genome are </w:t>
      </w:r>
      <w:r w:rsidR="00B53816">
        <w:t>affected</w:t>
      </w:r>
      <w:r w:rsidR="00A47872">
        <w:t xml:space="preserve">, or the off-target effect, depends on the specificity of </w:t>
      </w:r>
      <w:r w:rsidR="00BF3822">
        <w:t>sgRNA</w:t>
      </w:r>
      <w:r w:rsidR="00A47872">
        <w:t xml:space="preserve">. CrispRNN focuses on predicting the on-target effect of </w:t>
      </w:r>
      <w:r w:rsidR="00BF3822">
        <w:t>sgRNA sequences</w:t>
      </w:r>
      <w:r w:rsidR="00A47872">
        <w:t>.</w:t>
      </w:r>
    </w:p>
    <w:p w14:paraId="3FBD47BE" w14:textId="3CB9678D" w:rsidR="00A9099C" w:rsidRDefault="00BF3822" w:rsidP="00E759F3">
      <w:pPr>
        <w:pStyle w:val="para1"/>
        <w:ind w:firstLine="360"/>
      </w:pPr>
      <w:r>
        <w:t>Applying</w:t>
      </w:r>
      <w:r w:rsidR="001D3681">
        <w:t xml:space="preserve"> </w:t>
      </w:r>
      <w:r>
        <w:t>modeling approaches</w:t>
      </w:r>
      <w:r w:rsidR="001D3681">
        <w:t xml:space="preserve"> </w:t>
      </w:r>
      <w:r w:rsidR="005C5EB0">
        <w:t>such as</w:t>
      </w:r>
      <w:r w:rsidR="000D67A0">
        <w:t xml:space="preserve"> linear regression, SVM, </w:t>
      </w:r>
      <w:r w:rsidR="001D3681">
        <w:t xml:space="preserve">and Gradient-boosted regression tree, </w:t>
      </w:r>
      <w:r w:rsidR="00B53816">
        <w:t>Doenc</w:t>
      </w:r>
      <w:r w:rsidR="001D3681">
        <w:t>h et al. identified features that predict the on-target effect of sgRNAs.</w:t>
      </w:r>
      <w:r w:rsidR="00C90DA5" w:rsidRPr="00C90DA5">
        <w:rPr>
          <w:vertAlign w:val="superscript"/>
        </w:rPr>
        <w:t>3</w:t>
      </w:r>
      <w:r w:rsidR="001D3681">
        <w:t xml:space="preserve"> </w:t>
      </w:r>
      <w:r w:rsidR="000D67A0">
        <w:t xml:space="preserve">Single </w:t>
      </w:r>
      <w:r w:rsidR="001D3681">
        <w:t>and dinucle</w:t>
      </w:r>
      <w:r w:rsidR="000D67A0">
        <w:t>otide identities</w:t>
      </w:r>
      <w:r w:rsidR="001D3681">
        <w:t xml:space="preserve"> </w:t>
      </w:r>
      <w:r w:rsidR="000D67A0">
        <w:t>in specific</w:t>
      </w:r>
      <w:r w:rsidR="001D3681">
        <w:t xml:space="preserve"> position</w:t>
      </w:r>
      <w:r w:rsidR="000D67A0">
        <w:t>s</w:t>
      </w:r>
      <w:r w:rsidR="001D3681">
        <w:t xml:space="preserve"> </w:t>
      </w:r>
      <w:r w:rsidR="005C5EB0">
        <w:t>in</w:t>
      </w:r>
      <w:r w:rsidR="001D3681">
        <w:t xml:space="preserve"> the sequence</w:t>
      </w:r>
      <w:r w:rsidR="000D67A0">
        <w:t xml:space="preserve"> contributed the most to the activity prediction (58% measured by Gini importance), followed by position-independent counts of single and dinucleotides (16%), </w:t>
      </w:r>
      <w:r w:rsidR="00471E6F">
        <w:t xml:space="preserve">and </w:t>
      </w:r>
      <w:r w:rsidR="000D67A0">
        <w:t>location within protein and melting tempera</w:t>
      </w:r>
      <w:r w:rsidR="005C5EB0">
        <w:t>ture</w:t>
      </w:r>
      <w:r w:rsidR="000D67A0" w:rsidRPr="000D67A0">
        <w:rPr>
          <w:sz w:val="20"/>
          <w:vertAlign w:val="superscript"/>
        </w:rPr>
        <w:t>3</w:t>
      </w:r>
      <w:r w:rsidR="000D67A0">
        <w:t xml:space="preserve">. </w:t>
      </w:r>
      <w:r w:rsidR="00E759F3">
        <w:t>The accuracy of Doench et al.’s best model with the full set of manually crafted fe</w:t>
      </w:r>
      <w:r w:rsidR="00E759F3">
        <w:t>a</w:t>
      </w:r>
      <w:r w:rsidR="00E759F3">
        <w:t>tures is reported at .51 as measured by Spearman correlation of pr</w:t>
      </w:r>
      <w:r w:rsidR="00E759F3">
        <w:t>e</w:t>
      </w:r>
      <w:r w:rsidR="00E759F3">
        <w:t xml:space="preserve">dicted versus actual effect. </w:t>
      </w:r>
      <w:r w:rsidR="00E72533">
        <w:t>Kim et al. studied a</w:t>
      </w:r>
      <w:r w:rsidR="000D67A0">
        <w:t xml:space="preserve"> related gene editing </w:t>
      </w:r>
      <w:r w:rsidR="00E759F3">
        <w:t>system</w:t>
      </w:r>
      <w:r w:rsidR="000D67A0">
        <w:t xml:space="preserve">, CRISPR-Cpf1, </w:t>
      </w:r>
      <w:r w:rsidR="00E72533">
        <w:t>and</w:t>
      </w:r>
      <w:r w:rsidR="000D67A0">
        <w:t xml:space="preserve"> </w:t>
      </w:r>
      <w:r w:rsidR="00E72533">
        <w:t>demonstrated</w:t>
      </w:r>
      <w:r w:rsidR="000D67A0">
        <w:t xml:space="preserve"> that a deep learning a</w:t>
      </w:r>
      <w:r w:rsidR="000D67A0">
        <w:t>p</w:t>
      </w:r>
      <w:r w:rsidR="000D67A0">
        <w:t xml:space="preserve">proach </w:t>
      </w:r>
      <w:r w:rsidR="00E72533">
        <w:t xml:space="preserve">(CNN) </w:t>
      </w:r>
      <w:r w:rsidR="000D67A0">
        <w:t>using sequence information alone can predict the on-tar</w:t>
      </w:r>
      <w:r w:rsidR="00E759F3">
        <w:t>get effect with a .75 accuracy</w:t>
      </w:r>
      <w:r w:rsidR="005C5EB0">
        <w:t xml:space="preserve"> (</w:t>
      </w:r>
      <w:r w:rsidR="000D67A0">
        <w:t>Spearman correlati</w:t>
      </w:r>
      <w:r w:rsidR="00E72533">
        <w:t>on</w:t>
      </w:r>
      <w:r w:rsidR="005C5EB0">
        <w:t>)</w:t>
      </w:r>
      <w:r w:rsidR="00C90DA5" w:rsidRPr="00C90DA5">
        <w:rPr>
          <w:vertAlign w:val="superscript"/>
        </w:rPr>
        <w:t>4</w:t>
      </w:r>
      <w:r w:rsidR="00471E6F">
        <w:t xml:space="preserve">. </w:t>
      </w:r>
      <w:r w:rsidR="00E72533">
        <w:t xml:space="preserve">The CNN-based results further improved when </w:t>
      </w:r>
      <w:r w:rsidR="005C5EB0">
        <w:t>chromatin accessibility was incorporated as a feature.</w:t>
      </w:r>
    </w:p>
    <w:p w14:paraId="00B59872" w14:textId="408486E9" w:rsidR="00F63E25" w:rsidRDefault="00A9099C" w:rsidP="00E759F3">
      <w:pPr>
        <w:pStyle w:val="para1"/>
        <w:ind w:firstLine="360"/>
      </w:pPr>
      <w:r>
        <w:lastRenderedPageBreak/>
        <w:t xml:space="preserve">We present CrisprRNN, a bidirectional </w:t>
      </w:r>
      <w:r w:rsidR="00E72533">
        <w:t>Recurrent Neural Ne</w:t>
      </w:r>
      <w:r w:rsidR="00E72533">
        <w:t>t</w:t>
      </w:r>
      <w:r w:rsidR="00E72533">
        <w:t>work (</w:t>
      </w:r>
      <w:r>
        <w:t>RNN</w:t>
      </w:r>
      <w:r w:rsidR="00E72533">
        <w:t>)</w:t>
      </w:r>
      <w:r w:rsidR="00010C74">
        <w:t xml:space="preserve"> with long short-term memory units (LSTM)</w:t>
      </w:r>
      <w:r w:rsidR="00E72533">
        <w:t>, to predict on-target effect of sgRNAs in CRISPR-Cas9 using sequence info</w:t>
      </w:r>
      <w:r w:rsidR="00E72533">
        <w:t>r</w:t>
      </w:r>
      <w:r w:rsidR="00E72533">
        <w:t xml:space="preserve">mation alone. </w:t>
      </w:r>
      <w:r w:rsidR="005C5EB0">
        <w:t xml:space="preserve">The code to pre-process data, </w:t>
      </w:r>
      <w:r w:rsidR="00E72533">
        <w:t>train</w:t>
      </w:r>
      <w:r w:rsidR="005C5EB0">
        <w:t xml:space="preserve"> the RNN, and </w:t>
      </w:r>
      <w:r w:rsidR="00E72533">
        <w:t>pr</w:t>
      </w:r>
      <w:r w:rsidR="00E72533">
        <w:t>e</w:t>
      </w:r>
      <w:r w:rsidR="00E72533">
        <w:t xml:space="preserve">dict the effect is available on GitHub (see Availability). In addition, a model trained on </w:t>
      </w:r>
      <w:r w:rsidR="009F3526">
        <w:t>80% of</w:t>
      </w:r>
      <w:r w:rsidR="00E72533">
        <w:t xml:space="preserve"> sequences</w:t>
      </w:r>
      <w:r w:rsidR="009F3526">
        <w:t xml:space="preserve"> (</w:t>
      </w:r>
      <w:r w:rsidR="00421965" w:rsidRPr="00421965">
        <w:t>58,385</w:t>
      </w:r>
      <w:r w:rsidR="009F3526">
        <w:t>)</w:t>
      </w:r>
      <w:r w:rsidR="00E72533">
        <w:t xml:space="preserve"> from Meyers et al. is available and can be used to generate predictions, avoiding the need for lengthy model training</w:t>
      </w:r>
      <w:r w:rsidR="003F54CC">
        <w:rPr>
          <w:vertAlign w:val="superscript"/>
        </w:rPr>
        <w:t>5</w:t>
      </w:r>
      <w:r w:rsidR="00E72533">
        <w:t>. While the accura</w:t>
      </w:r>
      <w:r w:rsidR="005C5EB0">
        <w:t>cy of the current model is</w:t>
      </w:r>
      <w:r w:rsidR="00E72533">
        <w:t xml:space="preserve"> low (Spearman correla</w:t>
      </w:r>
      <w:r w:rsidR="009F3526">
        <w:t>tion .42</w:t>
      </w:r>
      <w:r w:rsidR="00E72533">
        <w:t xml:space="preserve">), </w:t>
      </w:r>
      <w:r w:rsidR="00F63E25">
        <w:t xml:space="preserve">it is comparable to the accuracy achieved by Doench et al. and </w:t>
      </w:r>
      <w:r w:rsidR="009F3526">
        <w:t>spares</w:t>
      </w:r>
      <w:r w:rsidR="00F63E25">
        <w:t xml:space="preserve"> the need for manual feature generation. Additionally, performance of CrisprRNN is </w:t>
      </w:r>
      <w:r w:rsidR="00E759F3">
        <w:t>expected</w:t>
      </w:r>
      <w:r w:rsidR="00F63E25">
        <w:t xml:space="preserve"> to improve when trained on datasets with more sequences generated by various experi</w:t>
      </w:r>
      <w:r w:rsidR="005C5EB0">
        <w:t xml:space="preserve">mental designs and </w:t>
      </w:r>
      <w:r w:rsidR="00F63E25">
        <w:t xml:space="preserve">trained for </w:t>
      </w:r>
      <w:r w:rsidR="005C5EB0">
        <w:t>more</w:t>
      </w:r>
      <w:r w:rsidR="00F63E25">
        <w:t xml:space="preserve"> iterations.</w:t>
      </w:r>
      <w:r w:rsidR="009F3526">
        <w:t xml:space="preserve"> </w:t>
      </w:r>
    </w:p>
    <w:p w14:paraId="4ABC6C4A" w14:textId="77777777" w:rsidR="00D83B8A" w:rsidRDefault="004E13A5" w:rsidP="00BF3822">
      <w:pPr>
        <w:pStyle w:val="Heading1"/>
        <w:spacing w:before="220"/>
        <w:ind w:left="360"/>
      </w:pPr>
      <w:r w:rsidRPr="001A0125">
        <w:t>Methods</w:t>
      </w:r>
    </w:p>
    <w:p w14:paraId="22149698" w14:textId="20E348ED" w:rsidR="004268F8" w:rsidRPr="004268F8" w:rsidRDefault="004268F8" w:rsidP="00BF3822">
      <w:pPr>
        <w:pStyle w:val="Heading2"/>
        <w:spacing w:before="220"/>
      </w:pPr>
      <w:r>
        <w:t xml:space="preserve">2.1. </w:t>
      </w:r>
      <w:r w:rsidR="00424F99">
        <w:t>Bidirectional RNN</w:t>
      </w:r>
      <w:r>
        <w:t xml:space="preserve"> </w:t>
      </w:r>
      <w:r w:rsidR="00424F99">
        <w:t>for</w:t>
      </w:r>
      <w:r>
        <w:t xml:space="preserve"> target effect prediction </w:t>
      </w:r>
    </w:p>
    <w:p w14:paraId="72511F4F" w14:textId="2D164B58" w:rsidR="00F63E25" w:rsidRDefault="00F63E25" w:rsidP="005C5EB0">
      <w:pPr>
        <w:pStyle w:val="para-first"/>
        <w:spacing w:after="52"/>
      </w:pPr>
      <w:r>
        <w:t>CrisprRNN implements in Python a bidirectional Recurrent Neural Network</w:t>
      </w:r>
      <w:r w:rsidR="00010C74">
        <w:t xml:space="preserve"> with long short-</w:t>
      </w:r>
      <w:r w:rsidR="001F4424">
        <w:t xml:space="preserve">term memory </w:t>
      </w:r>
      <w:r w:rsidR="00010C74">
        <w:t>units</w:t>
      </w:r>
      <w:r>
        <w:t xml:space="preserve"> using TensorFlow. It is prov</w:t>
      </w:r>
      <w:r w:rsidR="00424F99">
        <w:t xml:space="preserve">ided as a Jupyter Notebook and </w:t>
      </w:r>
      <w:r>
        <w:t>allows the user to specify the input files (training</w:t>
      </w:r>
      <w:r w:rsidR="005C5EB0">
        <w:t>,</w:t>
      </w:r>
      <w:r>
        <w:t xml:space="preserve"> validation,</w:t>
      </w:r>
      <w:r w:rsidR="00BF3822">
        <w:t xml:space="preserve"> </w:t>
      </w:r>
      <w:r>
        <w:t>testing) and the model hyperparam</w:t>
      </w:r>
      <w:r>
        <w:t>e</w:t>
      </w:r>
      <w:r>
        <w:t>ters directly in the Jupyter Notebook.</w:t>
      </w:r>
      <w:r w:rsidR="00C90DA5">
        <w:t xml:space="preserve"> </w:t>
      </w:r>
    </w:p>
    <w:p w14:paraId="4484A39A" w14:textId="77777777" w:rsidR="004268F8" w:rsidRDefault="004268F8" w:rsidP="005E1B54">
      <w:pPr>
        <w:pStyle w:val="Heading2"/>
        <w:spacing w:before="240"/>
      </w:pPr>
      <w:r>
        <w:t>2.2. Inputs and Outputs</w:t>
      </w:r>
    </w:p>
    <w:p w14:paraId="3F861969" w14:textId="661E89D3" w:rsidR="003755CC" w:rsidRDefault="00C90DA5" w:rsidP="009F3526">
      <w:pPr>
        <w:pStyle w:val="para-first"/>
      </w:pPr>
      <w:r>
        <w:t xml:space="preserve">CrisprRNN operates on 23-nucleotide-long RNA sequences, where each nucleotide is one-hot-encoded in a 4-element vector. </w:t>
      </w:r>
      <w:r w:rsidR="003F54CC">
        <w:t>The d</w:t>
      </w:r>
      <w:r w:rsidR="005C5EB0">
        <w:t>ata</w:t>
      </w:r>
      <w:r>
        <w:t xml:space="preserve"> pr</w:t>
      </w:r>
      <w:r w:rsidR="00BF3822">
        <w:t xml:space="preserve">e-processing script </w:t>
      </w:r>
      <w:r>
        <w:t>available on GitHub</w:t>
      </w:r>
      <w:r w:rsidR="00BF3822">
        <w:t xml:space="preserve"> reads as input a csv file </w:t>
      </w:r>
      <w:r w:rsidR="003755CC">
        <w:t>(</w:t>
      </w:r>
      <w:r w:rsidR="00BF3822">
        <w:t>filename can be specified in</w:t>
      </w:r>
      <w:r w:rsidR="003755CC">
        <w:t xml:space="preserve"> Python notebook)</w:t>
      </w:r>
      <w:r>
        <w:t xml:space="preserve">, </w:t>
      </w:r>
      <w:r w:rsidR="00BF3822">
        <w:t>which includes</w:t>
      </w:r>
      <w:r>
        <w:t xml:space="preserve"> at</w:t>
      </w:r>
      <w:r w:rsidR="003F54CC">
        <w:t xml:space="preserve"> </w:t>
      </w:r>
      <w:r>
        <w:lastRenderedPageBreak/>
        <w:t>minimum columns labeled “se</w:t>
      </w:r>
      <w:r w:rsidR="00BF3822">
        <w:t xml:space="preserve">quence” and “effect”. It then </w:t>
      </w:r>
      <w:r>
        <w:t>one-hot encodes a nucleotide at each position; processes the “effect” depen</w:t>
      </w:r>
      <w:r>
        <w:t>d</w:t>
      </w:r>
      <w:r>
        <w:t>ing on the mode specified; and splits the dataset into training, valid</w:t>
      </w:r>
      <w:r>
        <w:t>a</w:t>
      </w:r>
      <w:r>
        <w:t>tion, and testing sets according to the indicated proportion</w:t>
      </w:r>
      <w:r w:rsidR="00BF3822">
        <w:t>s</w:t>
      </w:r>
      <w:r>
        <w:t xml:space="preserve">. </w:t>
      </w:r>
      <w:r w:rsidR="003755CC">
        <w:t>For R</w:t>
      </w:r>
      <w:r w:rsidR="003755CC">
        <w:t>e</w:t>
      </w:r>
      <w:r w:rsidR="003755CC">
        <w:t xml:space="preserve">gression, the effect is </w:t>
      </w:r>
      <w:r w:rsidR="003F54CC">
        <w:t>normalized to continuous values on a scale of 0 to 1</w:t>
      </w:r>
      <w:r w:rsidR="003755CC">
        <w:t>; for Classi</w:t>
      </w:r>
      <w:r w:rsidR="005C5EB0">
        <w:t xml:space="preserve">fication, it is recoded into </w:t>
      </w:r>
      <w:r w:rsidR="00BF3822">
        <w:t xml:space="preserve">21 class </w:t>
      </w:r>
      <w:r w:rsidR="003755CC">
        <w:t>labels.</w:t>
      </w:r>
      <w:r w:rsidR="008F7231">
        <w:t xml:space="preserve"> The output of the data pre-processing </w:t>
      </w:r>
      <w:r w:rsidR="00BF3822">
        <w:t>is a set of files in</w:t>
      </w:r>
      <w:r w:rsidR="005C5EB0">
        <w:t xml:space="preserve"> the</w:t>
      </w:r>
      <w:r w:rsidR="00BF3822">
        <w:t xml:space="preserve"> pickle format that serve as input to CrispRNN.</w:t>
      </w:r>
    </w:p>
    <w:p w14:paraId="0515C75F" w14:textId="50A87C31" w:rsidR="005C5EB0" w:rsidRDefault="001F4424" w:rsidP="00C90DA5">
      <w:pPr>
        <w:pStyle w:val="para-first"/>
        <w:ind w:firstLine="270"/>
      </w:pPr>
      <w:r w:rsidRPr="005C1814">
        <w:rPr>
          <w:noProof/>
        </w:rPr>
        <w:drawing>
          <wp:anchor distT="0" distB="0" distL="114300" distR="114300" simplePos="0" relativeHeight="251677184" behindDoc="0" locked="0" layoutInCell="1" allowOverlap="1" wp14:anchorId="39BA89DE" wp14:editId="10E84347">
            <wp:simplePos x="0" y="0"/>
            <wp:positionH relativeFrom="column">
              <wp:posOffset>3302000</wp:posOffset>
            </wp:positionH>
            <wp:positionV relativeFrom="paragraph">
              <wp:posOffset>427404</wp:posOffset>
            </wp:positionV>
            <wp:extent cx="2984500" cy="1285240"/>
            <wp:effectExtent l="12700" t="12700" r="12700" b="10160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285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A6A6A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5CC">
        <w:t>The initial data used f</w:t>
      </w:r>
      <w:r w:rsidR="00D62DAD">
        <w:t>or training</w:t>
      </w:r>
      <w:r w:rsidR="005C5EB0">
        <w:t xml:space="preserve"> and testing</w:t>
      </w:r>
      <w:r w:rsidR="00D62DAD">
        <w:t xml:space="preserve"> the model </w:t>
      </w:r>
      <w:r w:rsidR="003F54CC">
        <w:t>are</w:t>
      </w:r>
      <w:r w:rsidR="005C5EB0">
        <w:t xml:space="preserve"> </w:t>
      </w:r>
      <w:r w:rsidR="003755CC">
        <w:t>s</w:t>
      </w:r>
      <w:r w:rsidR="003755CC">
        <w:t>e</w:t>
      </w:r>
      <w:r w:rsidR="003755CC">
        <w:t xml:space="preserve">quences contributed to </w:t>
      </w:r>
      <w:r w:rsidR="005C5EB0">
        <w:t xml:space="preserve">the </w:t>
      </w:r>
      <w:r w:rsidR="003755CC">
        <w:t>GenomeCRISPR database</w:t>
      </w:r>
      <w:r w:rsidR="003F54CC">
        <w:rPr>
          <w:vertAlign w:val="superscript"/>
        </w:rPr>
        <w:t>6</w:t>
      </w:r>
      <w:r w:rsidR="003755CC">
        <w:t xml:space="preserve"> by Meyers et al</w:t>
      </w:r>
      <w:r w:rsidR="003F54CC">
        <w:rPr>
          <w:vertAlign w:val="superscript"/>
        </w:rPr>
        <w:t>5</w:t>
      </w:r>
      <w:r w:rsidR="003F54CC">
        <w:t xml:space="preserve">. </w:t>
      </w:r>
      <w:r w:rsidR="00D62DAD">
        <w:t>The</w:t>
      </w:r>
      <w:r w:rsidR="003755CC">
        <w:t xml:space="preserve"> effect value </w:t>
      </w:r>
      <w:r w:rsidR="00BF3822">
        <w:t>was</w:t>
      </w:r>
      <w:r w:rsidR="003755CC">
        <w:t xml:space="preserve"> standardized as part of </w:t>
      </w:r>
      <w:r w:rsidR="00BF3822">
        <w:t>submission</w:t>
      </w:r>
      <w:r w:rsidR="003755CC">
        <w:t xml:space="preserve"> </w:t>
      </w:r>
      <w:r w:rsidR="00BF3822">
        <w:t>to</w:t>
      </w:r>
      <w:r w:rsidR="003755CC">
        <w:t xml:space="preserve"> G</w:t>
      </w:r>
      <w:r w:rsidR="003755CC">
        <w:t>e</w:t>
      </w:r>
      <w:r w:rsidR="003755CC">
        <w:t>nomeCRISPR</w:t>
      </w:r>
      <w:r w:rsidR="00BF3822">
        <w:t>.</w:t>
      </w:r>
      <w:r w:rsidR="003755CC">
        <w:t xml:space="preserve"> CrisprRNN </w:t>
      </w:r>
      <w:r w:rsidR="00BF3822">
        <w:t xml:space="preserve">expects the effect </w:t>
      </w:r>
      <w:r w:rsidR="005C5EB0">
        <w:t xml:space="preserve">in input files </w:t>
      </w:r>
      <w:r w:rsidR="00BF3822">
        <w:t>in the same format</w:t>
      </w:r>
      <w:r w:rsidR="005C5EB0">
        <w:t xml:space="preserve">, as </w:t>
      </w:r>
      <w:r w:rsidR="003755CC">
        <w:t xml:space="preserve">a </w:t>
      </w:r>
      <w:r w:rsidR="005C5EB0">
        <w:t>value between -10 and 10</w:t>
      </w:r>
      <w:r w:rsidR="003755CC">
        <w:t xml:space="preserve">. </w:t>
      </w:r>
    </w:p>
    <w:p w14:paraId="76A58125" w14:textId="74B4DFE5" w:rsidR="00C90DA5" w:rsidRDefault="003755CC" w:rsidP="00C90DA5">
      <w:pPr>
        <w:pStyle w:val="para-first"/>
        <w:ind w:firstLine="270"/>
      </w:pPr>
      <w:r>
        <w:t xml:space="preserve">The </w:t>
      </w:r>
      <w:hyperlink r:id="rId12" w:history="1">
        <w:r w:rsidR="00E5721C" w:rsidRPr="00C40B34">
          <w:rPr>
            <w:rStyle w:val="Hyperlink"/>
          </w:rPr>
          <w:t>full</w:t>
        </w:r>
        <w:r w:rsidRPr="00C40B34">
          <w:rPr>
            <w:rStyle w:val="Hyperlink"/>
          </w:rPr>
          <w:t xml:space="preserve"> datas</w:t>
        </w:r>
        <w:r w:rsidR="00E5721C" w:rsidRPr="00C40B34">
          <w:rPr>
            <w:rStyle w:val="Hyperlink"/>
          </w:rPr>
          <w:t>et</w:t>
        </w:r>
      </w:hyperlink>
      <w:r w:rsidR="00E5721C">
        <w:t xml:space="preserve"> is available at </w:t>
      </w:r>
      <w:hyperlink r:id="rId13" w:history="1">
        <w:r w:rsidRPr="005C5EB0">
          <w:rPr>
            <w:rStyle w:val="Hyperlink"/>
          </w:rPr>
          <w:t>GenomeCRISPR</w:t>
        </w:r>
      </w:hyperlink>
      <w:r w:rsidR="003F54CC">
        <w:rPr>
          <w:vertAlign w:val="superscript"/>
        </w:rPr>
        <w:t>6</w:t>
      </w:r>
      <w:r w:rsidR="005C5EB0">
        <w:t xml:space="preserve">. </w:t>
      </w:r>
      <w:r w:rsidR="003F54CC">
        <w:t xml:space="preserve">The data from </w:t>
      </w:r>
      <w:r w:rsidR="00E5721C">
        <w:t xml:space="preserve">Meyers et al. </w:t>
      </w:r>
      <w:r w:rsidR="00BF3822">
        <w:t>can be</w:t>
      </w:r>
      <w:r>
        <w:t xml:space="preserve"> retrieved by filtering the </w:t>
      </w:r>
      <w:r w:rsidR="00E5721C">
        <w:t xml:space="preserve">full database </w:t>
      </w:r>
      <w:r w:rsidR="003F54CC">
        <w:t>for</w:t>
      </w:r>
      <w:r w:rsidR="00E5721C">
        <w:t xml:space="preserve"> </w:t>
      </w:r>
      <w:r>
        <w:t>Pu</w:t>
      </w:r>
      <w:r>
        <w:t>b</w:t>
      </w:r>
      <w:r w:rsidR="00E5721C">
        <w:t xml:space="preserve">Med ID </w:t>
      </w:r>
      <w:r w:rsidR="00E5721C" w:rsidRPr="00E5721C">
        <w:t>29083409</w:t>
      </w:r>
      <w:r>
        <w:t>.</w:t>
      </w:r>
      <w:r w:rsidR="00E5721C">
        <w:t xml:space="preserve"> A second file was used for </w:t>
      </w:r>
      <w:r w:rsidR="003F54CC">
        <w:t xml:space="preserve">secondary </w:t>
      </w:r>
      <w:r w:rsidR="00E5721C">
        <w:t>testing (see Results).</w:t>
      </w:r>
      <w:r>
        <w:t xml:space="preserve"> </w:t>
      </w:r>
      <w:r w:rsidR="00C90DA5">
        <w:t>Two</w:t>
      </w:r>
      <w:r>
        <w:t xml:space="preserve"> </w:t>
      </w:r>
      <w:r w:rsidR="003F54CC">
        <w:t xml:space="preserve">smaller </w:t>
      </w:r>
      <w:r w:rsidR="00C90DA5">
        <w:t>sample input files available</w:t>
      </w:r>
      <w:r>
        <w:t xml:space="preserve"> with CrisprRNN</w:t>
      </w:r>
      <w:r w:rsidR="00C90DA5">
        <w:t xml:space="preserve"> can be pre-processed for further analysis.</w:t>
      </w:r>
      <w:r>
        <w:t xml:space="preserve"> Note that </w:t>
      </w:r>
      <w:r w:rsidR="005C5EB0">
        <w:t xml:space="preserve">training the </w:t>
      </w:r>
      <w:r w:rsidR="00BF3822">
        <w:t xml:space="preserve">model on a small sample file may result in </w:t>
      </w:r>
      <w:r w:rsidR="005C5EB0">
        <w:t>overfitting.</w:t>
      </w:r>
      <w:r>
        <w:t xml:space="preserve"> </w:t>
      </w:r>
      <w:r w:rsidR="00BF3822">
        <w:t>For convenience,</w:t>
      </w:r>
      <w:r>
        <w:t xml:space="preserve"> a mod</w:t>
      </w:r>
      <w:r w:rsidR="00BF3822">
        <w:t>el trained on the</w:t>
      </w:r>
      <w:r>
        <w:t xml:space="preserve"> large da</w:t>
      </w:r>
      <w:r w:rsidR="00BF3822">
        <w:t>taset is made available</w:t>
      </w:r>
      <w:r>
        <w:t>.</w:t>
      </w:r>
    </w:p>
    <w:p w14:paraId="05B3E466" w14:textId="74CB0E1B" w:rsidR="004268F8" w:rsidRDefault="001F4424" w:rsidP="00E5721C">
      <w:pPr>
        <w:pStyle w:val="Heading2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D3EA16" wp14:editId="28F5C038">
                <wp:simplePos x="0" y="0"/>
                <wp:positionH relativeFrom="column">
                  <wp:posOffset>3342640</wp:posOffset>
                </wp:positionH>
                <wp:positionV relativeFrom="paragraph">
                  <wp:posOffset>81964</wp:posOffset>
                </wp:positionV>
                <wp:extent cx="3010535" cy="11938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35" cy="119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5FB721" w14:textId="1EC459EE" w:rsidR="0014458E" w:rsidRPr="00327F9F" w:rsidRDefault="0014458E" w:rsidP="00421965">
                            <w:pPr>
                              <w:pStyle w:val="Caption"/>
                              <w:spacing w:after="0" w:line="360" w:lineRule="auto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auto"/>
                                <w:sz w:val="13"/>
                                <w:szCs w:val="13"/>
                              </w:rPr>
                              <w:t>Fig.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327F9F">
                              <w:rPr>
                                <w:bCs w:val="0"/>
                                <w:color w:val="auto"/>
                                <w:sz w:val="13"/>
                                <w:szCs w:val="13"/>
                              </w:rPr>
                              <w:t>2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. CrispRNN predictions evaluated on a test set.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263.2pt;margin-top:6.45pt;width:237.05pt;height:9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" stroked="f">
                <v:textbox inset="0,0,0,0">
                  <w:txbxContent>
                    <w:p w14:paraId="7E5FB721" w14:textId="1EC459EE" w:rsidR="0014458E" w:rsidRPr="00327F9F" w:rsidRDefault="0014458E" w:rsidP="00421965">
                      <w:pPr>
                        <w:pStyle w:val="Caption"/>
                        <w:spacing w:after="0" w:line="360" w:lineRule="auto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auto"/>
                          <w:sz w:val="13"/>
                          <w:szCs w:val="13"/>
                        </w:rPr>
                        <w:t>Fig.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</w:t>
                      </w:r>
                      <w:r w:rsidRPr="00327F9F">
                        <w:rPr>
                          <w:bCs w:val="0"/>
                          <w:color w:val="auto"/>
                          <w:sz w:val="13"/>
                          <w:szCs w:val="13"/>
                        </w:rPr>
                        <w:t>2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. CrispRNN predictions evaluated on a test set.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8F8">
        <w:t xml:space="preserve">2.2. </w:t>
      </w:r>
      <w:r w:rsidR="005C5EB0">
        <w:t>CrispRNN design: Regression,</w:t>
      </w:r>
      <w:r w:rsidR="00BF3822">
        <w:t xml:space="preserve"> Classification modes</w:t>
      </w:r>
    </w:p>
    <w:p w14:paraId="1097405A" w14:textId="6A1665B1" w:rsidR="00BF3822" w:rsidRDefault="007D61BD" w:rsidP="009F3526">
      <w:pPr>
        <w:spacing w:line="220" w:lineRule="exact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CrispRNN is implemented as a bidirectional RNN with 23 timesteps, equal to the sequence length. </w:t>
      </w:r>
      <w:r w:rsidR="003F54CC">
        <w:rPr>
          <w:rFonts w:ascii="Times New Roman" w:hAnsi="Times New Roman"/>
          <w:sz w:val="16"/>
          <w:szCs w:val="16"/>
        </w:rPr>
        <w:t>Activation function, l</w:t>
      </w:r>
      <w:r w:rsidR="00935F30">
        <w:rPr>
          <w:rFonts w:ascii="Times New Roman" w:hAnsi="Times New Roman"/>
          <w:sz w:val="16"/>
          <w:szCs w:val="16"/>
        </w:rPr>
        <w:t>earning rate, nu</w:t>
      </w:r>
      <w:r w:rsidR="00935F30">
        <w:rPr>
          <w:rFonts w:ascii="Times New Roman" w:hAnsi="Times New Roman"/>
          <w:sz w:val="16"/>
          <w:szCs w:val="16"/>
        </w:rPr>
        <w:t>m</w:t>
      </w:r>
      <w:r w:rsidR="00935F30">
        <w:rPr>
          <w:rFonts w:ascii="Times New Roman" w:hAnsi="Times New Roman"/>
          <w:sz w:val="16"/>
          <w:szCs w:val="16"/>
        </w:rPr>
        <w:t xml:space="preserve">ber of iterations, number of hidden layers, and frequency of outputting intermediary results are </w:t>
      </w:r>
      <w:r w:rsidR="00BF3822">
        <w:rPr>
          <w:rFonts w:ascii="Times New Roman" w:hAnsi="Times New Roman"/>
          <w:sz w:val="16"/>
          <w:szCs w:val="16"/>
        </w:rPr>
        <w:t>set by default to optimum values for our d</w:t>
      </w:r>
      <w:r w:rsidR="00BF3822">
        <w:rPr>
          <w:rFonts w:ascii="Times New Roman" w:hAnsi="Times New Roman"/>
          <w:sz w:val="16"/>
          <w:szCs w:val="16"/>
        </w:rPr>
        <w:t>a</w:t>
      </w:r>
      <w:r w:rsidR="00BF3822">
        <w:rPr>
          <w:rFonts w:ascii="Times New Roman" w:hAnsi="Times New Roman"/>
          <w:sz w:val="16"/>
          <w:szCs w:val="16"/>
        </w:rPr>
        <w:t>taset</w:t>
      </w:r>
      <w:r w:rsidR="00EF2FF3">
        <w:rPr>
          <w:rFonts w:ascii="Times New Roman" w:hAnsi="Times New Roman"/>
          <w:sz w:val="16"/>
          <w:szCs w:val="16"/>
        </w:rPr>
        <w:t xml:space="preserve">, but are </w:t>
      </w:r>
      <w:r w:rsidR="00935F30">
        <w:rPr>
          <w:rFonts w:ascii="Times New Roman" w:hAnsi="Times New Roman"/>
          <w:sz w:val="16"/>
          <w:szCs w:val="16"/>
        </w:rPr>
        <w:t xml:space="preserve">configurable in the Jupyter notebook. </w:t>
      </w:r>
    </w:p>
    <w:p w14:paraId="24A7381E" w14:textId="7E9EDDA4" w:rsidR="000005D9" w:rsidRDefault="00935F30" w:rsidP="00BF3822">
      <w:pPr>
        <w:spacing w:line="220" w:lineRule="exact"/>
        <w:ind w:firstLine="36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The model </w:t>
      </w:r>
      <w:r w:rsidR="007D61BD">
        <w:rPr>
          <w:rFonts w:ascii="Times New Roman" w:hAnsi="Times New Roman"/>
          <w:sz w:val="16"/>
          <w:szCs w:val="16"/>
        </w:rPr>
        <w:t>can be run in Regression or Classifica</w:t>
      </w:r>
      <w:r>
        <w:rPr>
          <w:rFonts w:ascii="Times New Roman" w:hAnsi="Times New Roman"/>
          <w:sz w:val="16"/>
          <w:szCs w:val="16"/>
        </w:rPr>
        <w:t>tion mode</w:t>
      </w:r>
      <w:r w:rsidR="00BF3822">
        <w:rPr>
          <w:rFonts w:ascii="Times New Roman" w:hAnsi="Times New Roman"/>
          <w:sz w:val="16"/>
          <w:szCs w:val="16"/>
        </w:rPr>
        <w:t>.</w:t>
      </w:r>
      <w:r w:rsidR="007D61BD">
        <w:rPr>
          <w:rFonts w:ascii="Times New Roman" w:hAnsi="Times New Roman"/>
          <w:sz w:val="16"/>
          <w:szCs w:val="16"/>
        </w:rPr>
        <w:t xml:space="preserve"> In Regression, it uses </w:t>
      </w:r>
      <w:r w:rsidRPr="00BF3822">
        <w:rPr>
          <w:rFonts w:ascii="Times New Roman" w:hAnsi="Times New Roman"/>
          <w:i/>
          <w:sz w:val="16"/>
          <w:szCs w:val="16"/>
        </w:rPr>
        <w:t>mean squared error</w:t>
      </w:r>
      <w:r>
        <w:rPr>
          <w:rFonts w:ascii="Times New Roman" w:hAnsi="Times New Roman"/>
          <w:sz w:val="16"/>
          <w:szCs w:val="16"/>
        </w:rPr>
        <w:t xml:space="preserve"> as the loss func</w:t>
      </w:r>
      <w:r w:rsidR="007452D2">
        <w:rPr>
          <w:rFonts w:ascii="Times New Roman" w:hAnsi="Times New Roman"/>
          <w:sz w:val="16"/>
          <w:szCs w:val="16"/>
        </w:rPr>
        <w:t>tion</w:t>
      </w:r>
      <w:r w:rsidR="00D068DE">
        <w:rPr>
          <w:rFonts w:ascii="Times New Roman" w:hAnsi="Times New Roman"/>
          <w:sz w:val="16"/>
          <w:szCs w:val="16"/>
        </w:rPr>
        <w:t xml:space="preserve">; </w:t>
      </w:r>
      <w:r>
        <w:rPr>
          <w:rFonts w:ascii="Times New Roman" w:hAnsi="Times New Roman"/>
          <w:sz w:val="16"/>
          <w:szCs w:val="16"/>
        </w:rPr>
        <w:t xml:space="preserve">the </w:t>
      </w:r>
      <w:r w:rsidRPr="007452D2">
        <w:rPr>
          <w:rFonts w:ascii="Times New Roman" w:hAnsi="Times New Roman"/>
          <w:i/>
          <w:sz w:val="16"/>
          <w:szCs w:val="16"/>
        </w:rPr>
        <w:t>si</w:t>
      </w:r>
      <w:r w:rsidRPr="007452D2">
        <w:rPr>
          <w:rFonts w:ascii="Times New Roman" w:hAnsi="Times New Roman"/>
          <w:i/>
          <w:sz w:val="16"/>
          <w:szCs w:val="16"/>
        </w:rPr>
        <w:t>g</w:t>
      </w:r>
      <w:r w:rsidRPr="007452D2">
        <w:rPr>
          <w:rFonts w:ascii="Times New Roman" w:hAnsi="Times New Roman"/>
          <w:i/>
          <w:sz w:val="16"/>
          <w:szCs w:val="16"/>
        </w:rPr>
        <w:t>moid</w:t>
      </w:r>
      <w:r>
        <w:rPr>
          <w:rFonts w:ascii="Times New Roman" w:hAnsi="Times New Roman"/>
          <w:sz w:val="16"/>
          <w:szCs w:val="16"/>
        </w:rPr>
        <w:t xml:space="preserve"> activation function in the</w:t>
      </w:r>
      <w:r w:rsidR="007D61BD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last layer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output</w:t>
      </w:r>
      <w:r w:rsidR="00D068DE">
        <w:rPr>
          <w:rFonts w:ascii="Times New Roman" w:hAnsi="Times New Roman"/>
          <w:sz w:val="16"/>
          <w:szCs w:val="16"/>
        </w:rPr>
        <w:t>s</w:t>
      </w:r>
      <w:r>
        <w:rPr>
          <w:rFonts w:ascii="Times New Roman" w:hAnsi="Times New Roman"/>
          <w:sz w:val="16"/>
          <w:szCs w:val="16"/>
        </w:rPr>
        <w:t xml:space="preserve"> a value between 0 and 1. In Classification mode, its loss function is</w:t>
      </w:r>
      <w:r w:rsidR="00D068DE">
        <w:rPr>
          <w:rFonts w:ascii="Times New Roman" w:hAnsi="Times New Roman"/>
          <w:sz w:val="16"/>
          <w:szCs w:val="16"/>
        </w:rPr>
        <w:t xml:space="preserve"> </w:t>
      </w:r>
      <w:r w:rsidR="007452D2" w:rsidRPr="007452D2">
        <w:rPr>
          <w:rFonts w:ascii="Times New Roman" w:hAnsi="Times New Roman"/>
          <w:i/>
          <w:sz w:val="16"/>
          <w:szCs w:val="16"/>
        </w:rPr>
        <w:t>softmax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="007452D2" w:rsidRPr="007452D2">
        <w:rPr>
          <w:rFonts w:ascii="Times New Roman" w:hAnsi="Times New Roman"/>
          <w:i/>
          <w:sz w:val="16"/>
          <w:szCs w:val="16"/>
        </w:rPr>
        <w:t>cross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Pr="007452D2">
        <w:rPr>
          <w:rFonts w:ascii="Times New Roman" w:hAnsi="Times New Roman"/>
          <w:i/>
          <w:sz w:val="16"/>
          <w:szCs w:val="16"/>
        </w:rPr>
        <w:t>entr</w:t>
      </w:r>
      <w:r w:rsidRPr="007452D2">
        <w:rPr>
          <w:rFonts w:ascii="Times New Roman" w:hAnsi="Times New Roman"/>
          <w:i/>
          <w:sz w:val="16"/>
          <w:szCs w:val="16"/>
        </w:rPr>
        <w:t>o</w:t>
      </w:r>
      <w:r w:rsidRPr="007452D2">
        <w:rPr>
          <w:rFonts w:ascii="Times New Roman" w:hAnsi="Times New Roman"/>
          <w:i/>
          <w:sz w:val="16"/>
          <w:szCs w:val="16"/>
        </w:rPr>
        <w:t>py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="003F54CC">
        <w:rPr>
          <w:rFonts w:ascii="Times New Roman" w:hAnsi="Times New Roman"/>
          <w:i/>
          <w:sz w:val="16"/>
          <w:szCs w:val="16"/>
        </w:rPr>
        <w:t>with</w:t>
      </w:r>
      <w:r w:rsidR="00D068DE">
        <w:rPr>
          <w:rFonts w:ascii="Times New Roman" w:hAnsi="Times New Roman"/>
          <w:i/>
          <w:sz w:val="16"/>
          <w:szCs w:val="16"/>
        </w:rPr>
        <w:t xml:space="preserve"> </w:t>
      </w:r>
      <w:r w:rsidR="003F54CC">
        <w:rPr>
          <w:rFonts w:ascii="Times New Roman" w:hAnsi="Times New Roman"/>
          <w:i/>
          <w:sz w:val="16"/>
          <w:szCs w:val="16"/>
        </w:rPr>
        <w:t>logits</w:t>
      </w:r>
      <w:r w:rsidR="00D068DE">
        <w:rPr>
          <w:rFonts w:ascii="Times New Roman" w:hAnsi="Times New Roman"/>
          <w:i/>
          <w:sz w:val="16"/>
          <w:szCs w:val="16"/>
        </w:rPr>
        <w:t>,</w:t>
      </w:r>
      <w:r w:rsidR="001F4424">
        <w:rPr>
          <w:rFonts w:ascii="Times New Roman" w:hAnsi="Times New Roman"/>
          <w:sz w:val="16"/>
          <w:szCs w:val="16"/>
        </w:rPr>
        <w:t xml:space="preserve"> and</w:t>
      </w:r>
      <w:r>
        <w:rPr>
          <w:rFonts w:ascii="Times New Roman" w:hAnsi="Times New Roman"/>
          <w:sz w:val="16"/>
          <w:szCs w:val="16"/>
        </w:rPr>
        <w:t xml:space="preserve"> the last layer</w:t>
      </w:r>
      <w:r w:rsidR="00D068DE">
        <w:rPr>
          <w:rFonts w:ascii="Times New Roman" w:hAnsi="Times New Roman"/>
          <w:sz w:val="16"/>
          <w:szCs w:val="16"/>
        </w:rPr>
        <w:t>’s</w:t>
      </w:r>
      <w:r>
        <w:rPr>
          <w:rFonts w:ascii="Times New Roman" w:hAnsi="Times New Roman"/>
          <w:sz w:val="16"/>
          <w:szCs w:val="16"/>
        </w:rPr>
        <w:t xml:space="preserve"> </w:t>
      </w:r>
      <w:r w:rsidR="001F4424">
        <w:rPr>
          <w:rFonts w:ascii="Times New Roman" w:hAnsi="Times New Roman"/>
          <w:i/>
          <w:iCs/>
          <w:sz w:val="16"/>
          <w:szCs w:val="16"/>
        </w:rPr>
        <w:t xml:space="preserve">softmax </w:t>
      </w:r>
      <w:r>
        <w:rPr>
          <w:rFonts w:ascii="Times New Roman" w:hAnsi="Times New Roman"/>
          <w:sz w:val="16"/>
          <w:szCs w:val="16"/>
        </w:rPr>
        <w:t>activation function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outputs a label between 1 and 21. </w:t>
      </w:r>
      <w:r w:rsidR="007452D2">
        <w:rPr>
          <w:rFonts w:ascii="Times New Roman" w:hAnsi="Times New Roman"/>
          <w:sz w:val="16"/>
          <w:szCs w:val="16"/>
        </w:rPr>
        <w:t xml:space="preserve">In both modes, the output is interpreted such that the higher </w:t>
      </w:r>
      <w:r>
        <w:rPr>
          <w:rFonts w:ascii="Times New Roman" w:hAnsi="Times New Roman"/>
          <w:sz w:val="16"/>
          <w:szCs w:val="16"/>
        </w:rPr>
        <w:t xml:space="preserve">number indicates </w:t>
      </w:r>
      <w:r w:rsidR="007452D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sz w:val="16"/>
          <w:szCs w:val="16"/>
        </w:rPr>
        <w:t>higher predicted effect</w:t>
      </w:r>
      <w:r w:rsidR="001F4424">
        <w:rPr>
          <w:rFonts w:ascii="Times New Roman" w:hAnsi="Times New Roman"/>
          <w:sz w:val="16"/>
          <w:szCs w:val="16"/>
        </w:rPr>
        <w:t>.</w:t>
      </w:r>
    </w:p>
    <w:p w14:paraId="7B4C0E75" w14:textId="4BDD9B66" w:rsidR="004268F8" w:rsidRDefault="007452D2" w:rsidP="00E5721C">
      <w:pPr>
        <w:pStyle w:val="Heading2"/>
        <w:spacing w:before="240"/>
      </w:pPr>
      <w:r>
        <w:t>2.3</w:t>
      </w:r>
      <w:r w:rsidR="004268F8">
        <w:t xml:space="preserve">. </w:t>
      </w:r>
      <w:r>
        <w:t>Training the model and predicting effect</w:t>
      </w:r>
    </w:p>
    <w:p w14:paraId="7F547973" w14:textId="2FA9D5D0" w:rsidR="004268F8" w:rsidRPr="00EF2FF3" w:rsidRDefault="00EF2FF3" w:rsidP="009F3526">
      <w:pPr>
        <w:spacing w:line="220" w:lineRule="exact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Running </w:t>
      </w:r>
      <w:r w:rsidR="005C5EB0">
        <w:rPr>
          <w:rFonts w:ascii="Times New Roman" w:hAnsi="Times New Roman"/>
          <w:sz w:val="16"/>
          <w:szCs w:val="16"/>
        </w:rPr>
        <w:t xml:space="preserve">all </w:t>
      </w:r>
      <w:r>
        <w:rPr>
          <w:rFonts w:ascii="Times New Roman" w:hAnsi="Times New Roman"/>
          <w:sz w:val="16"/>
          <w:szCs w:val="16"/>
        </w:rPr>
        <w:t>sections of the Jupyter Notebook sequentially will result in training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the model</w:t>
      </w:r>
      <w:r w:rsidR="00421965">
        <w:rPr>
          <w:rFonts w:ascii="Times New Roman" w:hAnsi="Times New Roman"/>
          <w:sz w:val="16"/>
          <w:szCs w:val="16"/>
        </w:rPr>
        <w:t>,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predicting on a</w:t>
      </w:r>
      <w:r w:rsidR="001F4424" w:rsidRPr="001F4424">
        <w:rPr>
          <w:rFonts w:ascii="Times New Roman" w:hAnsi="Times New Roman"/>
          <w:sz w:val="16"/>
          <w:szCs w:val="16"/>
        </w:rPr>
        <w:t xml:space="preserve"> </w:t>
      </w:r>
      <w:r w:rsidR="001F4424">
        <w:rPr>
          <w:rFonts w:ascii="Times New Roman" w:hAnsi="Times New Roman"/>
          <w:sz w:val="16"/>
          <w:szCs w:val="16"/>
        </w:rPr>
        <w:t>validati</w:t>
      </w:r>
      <w:r w:rsidR="00421965">
        <w:rPr>
          <w:rFonts w:ascii="Times New Roman" w:hAnsi="Times New Roman"/>
          <w:sz w:val="16"/>
          <w:szCs w:val="16"/>
        </w:rPr>
        <w:t>on</w:t>
      </w:r>
      <w:r w:rsidR="001F4424">
        <w:rPr>
          <w:rFonts w:ascii="Times New Roman" w:hAnsi="Times New Roman"/>
          <w:sz w:val="16"/>
          <w:szCs w:val="16"/>
        </w:rPr>
        <w:t xml:space="preserve"> set and</w:t>
      </w:r>
      <w:r>
        <w:rPr>
          <w:rFonts w:ascii="Times New Roman" w:hAnsi="Times New Roman"/>
          <w:sz w:val="16"/>
          <w:szCs w:val="16"/>
        </w:rPr>
        <w:t xml:space="preserve"> test set, </w:t>
      </w:r>
      <w:r w:rsidR="001F4424">
        <w:rPr>
          <w:rFonts w:ascii="Times New Roman" w:hAnsi="Times New Roman"/>
          <w:sz w:val="16"/>
          <w:szCs w:val="16"/>
        </w:rPr>
        <w:t>a</w:t>
      </w:r>
      <w:r w:rsidR="00421965">
        <w:rPr>
          <w:rFonts w:ascii="Times New Roman" w:hAnsi="Times New Roman"/>
          <w:sz w:val="16"/>
          <w:szCs w:val="16"/>
        </w:rPr>
        <w:t>nd</w:t>
      </w:r>
      <w:r w:rsidR="001F4424">
        <w:rPr>
          <w:rFonts w:ascii="Times New Roman" w:hAnsi="Times New Roman"/>
          <w:sz w:val="16"/>
          <w:szCs w:val="16"/>
        </w:rPr>
        <w:t xml:space="preserve"> </w:t>
      </w:r>
      <w:r w:rsidR="00BF3822">
        <w:rPr>
          <w:rFonts w:ascii="Times New Roman" w:hAnsi="Times New Roman"/>
          <w:sz w:val="16"/>
          <w:szCs w:val="16"/>
        </w:rPr>
        <w:t>visualizing and saving</w:t>
      </w:r>
      <w:r>
        <w:rPr>
          <w:rFonts w:ascii="Times New Roman" w:hAnsi="Times New Roman"/>
          <w:sz w:val="16"/>
          <w:szCs w:val="16"/>
        </w:rPr>
        <w:t xml:space="preserve"> results</w:t>
      </w:r>
      <w:r w:rsidR="001F4424">
        <w:rPr>
          <w:rFonts w:ascii="Times New Roman" w:hAnsi="Times New Roman"/>
          <w:sz w:val="16"/>
          <w:szCs w:val="16"/>
        </w:rPr>
        <w:t xml:space="preserve"> for the predictions and training loss</w:t>
      </w:r>
      <w:r>
        <w:rPr>
          <w:rFonts w:ascii="Times New Roman" w:hAnsi="Times New Roman"/>
          <w:sz w:val="16"/>
          <w:szCs w:val="16"/>
        </w:rPr>
        <w:t xml:space="preserve">. Depending on the number of iterations specified </w:t>
      </w:r>
      <w:r w:rsidR="001F4424">
        <w:rPr>
          <w:rFonts w:ascii="Times New Roman" w:hAnsi="Times New Roman"/>
          <w:sz w:val="16"/>
          <w:szCs w:val="16"/>
        </w:rPr>
        <w:t>in the</w:t>
      </w:r>
      <w:r>
        <w:rPr>
          <w:rFonts w:ascii="Times New Roman" w:hAnsi="Times New Roman"/>
          <w:sz w:val="16"/>
          <w:szCs w:val="16"/>
        </w:rPr>
        <w:t xml:space="preserve"> </w:t>
      </w:r>
      <w:r w:rsidRPr="00EF2FF3">
        <w:rPr>
          <w:rFonts w:ascii="Times New Roman" w:hAnsi="Times New Roman"/>
          <w:i/>
          <w:sz w:val="16"/>
          <w:szCs w:val="16"/>
        </w:rPr>
        <w:t>training_step</w:t>
      </w:r>
      <w:r>
        <w:rPr>
          <w:rFonts w:ascii="Times New Roman" w:hAnsi="Times New Roman"/>
          <w:sz w:val="16"/>
          <w:szCs w:val="16"/>
        </w:rPr>
        <w:t xml:space="preserve"> parameter and the infrastructure setup, training can be a lengthy pr</w:t>
      </w:r>
      <w:r>
        <w:rPr>
          <w:rFonts w:ascii="Times New Roman" w:hAnsi="Times New Roman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 xml:space="preserve">cess. If desired, training and validation can be skipped, and a saved </w:t>
      </w:r>
      <w:r w:rsidR="001F4424">
        <w:rPr>
          <w:rFonts w:ascii="Times New Roman" w:hAnsi="Times New Roman"/>
          <w:sz w:val="16"/>
          <w:szCs w:val="16"/>
        </w:rPr>
        <w:t>pre</w:t>
      </w:r>
      <w:r>
        <w:rPr>
          <w:rFonts w:ascii="Times New Roman" w:hAnsi="Times New Roman"/>
          <w:sz w:val="16"/>
          <w:szCs w:val="16"/>
        </w:rPr>
        <w:t xml:space="preserve">trained model can be </w:t>
      </w:r>
      <w:r w:rsidR="001F4424">
        <w:rPr>
          <w:rFonts w:ascii="Times New Roman" w:hAnsi="Times New Roman"/>
          <w:sz w:val="16"/>
          <w:szCs w:val="16"/>
        </w:rPr>
        <w:t xml:space="preserve">loaded and </w:t>
      </w:r>
      <w:r>
        <w:rPr>
          <w:rFonts w:ascii="Times New Roman" w:hAnsi="Times New Roman"/>
          <w:sz w:val="16"/>
          <w:szCs w:val="16"/>
        </w:rPr>
        <w:t>used for predictions</w:t>
      </w:r>
      <w:r w:rsidR="001F4424">
        <w:rPr>
          <w:rFonts w:ascii="Times New Roman" w:hAnsi="Times New Roman"/>
          <w:sz w:val="16"/>
          <w:szCs w:val="16"/>
        </w:rPr>
        <w:t xml:space="preserve"> directly</w:t>
      </w:r>
      <w:r>
        <w:rPr>
          <w:rFonts w:ascii="Times New Roman" w:hAnsi="Times New Roman"/>
          <w:sz w:val="16"/>
          <w:szCs w:val="16"/>
        </w:rPr>
        <w:t xml:space="preserve">. In order to do so, execute the section of Jupyter Notebook </w:t>
      </w:r>
      <w:r w:rsidR="00BF3822">
        <w:rPr>
          <w:rFonts w:ascii="Times New Roman" w:hAnsi="Times New Roman"/>
          <w:sz w:val="16"/>
          <w:szCs w:val="16"/>
        </w:rPr>
        <w:t>marked</w:t>
      </w:r>
      <w:r>
        <w:rPr>
          <w:rFonts w:ascii="Times New Roman" w:hAnsi="Times New Roman"/>
          <w:sz w:val="16"/>
          <w:szCs w:val="16"/>
        </w:rPr>
        <w:t xml:space="preserve"> with “</w:t>
      </w:r>
      <w:r w:rsidRPr="00EF2FF3">
        <w:rPr>
          <w:rFonts w:ascii="Times New Roman" w:hAnsi="Times New Roman"/>
          <w:i/>
          <w:sz w:val="16"/>
          <w:szCs w:val="16"/>
        </w:rPr>
        <w:t>predictions and accuracy for testing set</w:t>
      </w:r>
      <w:r>
        <w:rPr>
          <w:rFonts w:ascii="Times New Roman" w:hAnsi="Times New Roman"/>
          <w:sz w:val="16"/>
          <w:szCs w:val="16"/>
        </w:rPr>
        <w:t>”</w:t>
      </w:r>
      <w:r w:rsidR="001F4424">
        <w:rPr>
          <w:rFonts w:ascii="Times New Roman" w:hAnsi="Times New Roman"/>
          <w:sz w:val="16"/>
          <w:szCs w:val="16"/>
        </w:rPr>
        <w:t xml:space="preserve"> with suggested specified model names</w:t>
      </w:r>
      <w:r>
        <w:rPr>
          <w:rFonts w:ascii="Times New Roman" w:hAnsi="Times New Roman"/>
          <w:sz w:val="16"/>
          <w:szCs w:val="16"/>
        </w:rPr>
        <w:t>.</w:t>
      </w:r>
      <w:bookmarkStart w:id="0" w:name="_GoBack"/>
      <w:bookmarkEnd w:id="0"/>
    </w:p>
    <w:p w14:paraId="04F9156C" w14:textId="7F4F27C5" w:rsidR="00C90DA5" w:rsidRDefault="007452D2" w:rsidP="00424F99">
      <w:pPr>
        <w:pStyle w:val="Heading2"/>
        <w:spacing w:before="240" w:after="0"/>
      </w:pPr>
      <w:r>
        <w:t>2.4</w:t>
      </w:r>
      <w:r w:rsidR="00C90DA5">
        <w:t>. Dependencies</w:t>
      </w:r>
    </w:p>
    <w:p w14:paraId="483A7554" w14:textId="6BD16E60" w:rsidR="004268F8" w:rsidRDefault="008F7231" w:rsidP="009F3526">
      <w:pPr>
        <w:pStyle w:val="para-first"/>
      </w:pPr>
      <w:r>
        <w:t xml:space="preserve">CrispRNN </w:t>
      </w:r>
      <w:r w:rsidR="00647D40">
        <w:t>is written in Python 2 and requires</w:t>
      </w:r>
      <w:r>
        <w:t xml:space="preserve"> the following packages</w:t>
      </w:r>
      <w:r w:rsidR="00647D40">
        <w:t>:</w:t>
      </w:r>
      <w:r>
        <w:t xml:space="preserve"> </w:t>
      </w:r>
      <w:r w:rsidRPr="00421965">
        <w:rPr>
          <w:i/>
        </w:rPr>
        <w:t>te</w:t>
      </w:r>
      <w:r w:rsidR="005E1B54" w:rsidRPr="00421965">
        <w:rPr>
          <w:i/>
        </w:rPr>
        <w:t>n</w:t>
      </w:r>
      <w:r w:rsidRPr="00421965">
        <w:rPr>
          <w:i/>
        </w:rPr>
        <w:t>sorflow</w:t>
      </w:r>
      <w:r>
        <w:t xml:space="preserve">, </w:t>
      </w:r>
      <w:r w:rsidR="00C40B34" w:rsidRPr="00C40B34">
        <w:rPr>
          <w:i/>
        </w:rPr>
        <w:t>jupyter</w:t>
      </w:r>
      <w:r w:rsidR="00C40B34">
        <w:t xml:space="preserve">, </w:t>
      </w:r>
      <w:r w:rsidRPr="00421965">
        <w:rPr>
          <w:i/>
        </w:rPr>
        <w:t>numpy</w:t>
      </w:r>
      <w:r>
        <w:t xml:space="preserve">, </w:t>
      </w:r>
      <w:r w:rsidRPr="00421965">
        <w:rPr>
          <w:i/>
        </w:rPr>
        <w:t>pandas</w:t>
      </w:r>
      <w:r>
        <w:t xml:space="preserve">, </w:t>
      </w:r>
      <w:r w:rsidRPr="00421965">
        <w:rPr>
          <w:i/>
        </w:rPr>
        <w:t>pickle</w:t>
      </w:r>
      <w:r>
        <w:t xml:space="preserve">, </w:t>
      </w:r>
      <w:r w:rsidRPr="00421965">
        <w:rPr>
          <w:i/>
        </w:rPr>
        <w:t>matplotlib</w:t>
      </w:r>
      <w:r>
        <w:t xml:space="preserve">, </w:t>
      </w:r>
      <w:r w:rsidR="001F4424">
        <w:t xml:space="preserve">and </w:t>
      </w:r>
      <w:r w:rsidRPr="00421965">
        <w:rPr>
          <w:i/>
        </w:rPr>
        <w:t>scipy</w:t>
      </w:r>
      <w:r>
        <w:t>.</w:t>
      </w:r>
    </w:p>
    <w:p w14:paraId="0A394D20" w14:textId="5F07F0A9" w:rsidR="00D83B8A" w:rsidRDefault="00EF5D71" w:rsidP="00BF3822">
      <w:pPr>
        <w:pStyle w:val="Heading1"/>
        <w:tabs>
          <w:tab w:val="left" w:pos="270"/>
        </w:tabs>
        <w:spacing w:before="240"/>
        <w:ind w:left="274" w:hanging="274"/>
      </w:pPr>
      <w:r>
        <w:lastRenderedPageBreak/>
        <w:t>R</w:t>
      </w:r>
      <w:r w:rsidR="00D83B8A">
        <w:t>esults</w:t>
      </w:r>
    </w:p>
    <w:p w14:paraId="04C55708" w14:textId="0535B0F0" w:rsidR="003D73D8" w:rsidRDefault="00D62DAD" w:rsidP="009F3526">
      <w:pPr>
        <w:pStyle w:val="para-first"/>
      </w:pPr>
      <w:r>
        <w:t>Predictions of CrispRNN were evaluated using Spearman Correlation by comparing predicted labels with actual labels for the test da</w:t>
      </w:r>
      <w:r w:rsidR="00E5721C">
        <w:t>taset. A second</w:t>
      </w:r>
      <w:r>
        <w:t xml:space="preserve"> evaluation was performed on a subset of </w:t>
      </w:r>
      <w:r w:rsidR="00E5721C">
        <w:t>sequences contributed to GenomeCRISPR by Doench et al.</w:t>
      </w:r>
      <w:r w:rsidR="00E5721C" w:rsidRPr="003755CC">
        <w:rPr>
          <w:vertAlign w:val="superscript"/>
        </w:rPr>
        <w:t>3</w:t>
      </w:r>
      <w:r w:rsidR="00E5721C">
        <w:t>, preprocessed following the same process.</w:t>
      </w:r>
      <w:r>
        <w:t xml:space="preserve"> After training </w:t>
      </w:r>
      <w:r w:rsidR="001F4424">
        <w:t xml:space="preserve">for </w:t>
      </w:r>
      <w:r>
        <w:t>1,000,000 iterations with parameters listed in Supplementary Table 1, Regression and Classification models had similar performance: Spearman correlation of 0.4269 (p-value rounding to 0) and 0.4154 (p-value  = 3.671e-304). Results are plotted in Figure 2</w:t>
      </w:r>
      <w:r w:rsidR="001F4424">
        <w:t xml:space="preserve"> below</w:t>
      </w:r>
      <w:r>
        <w:t>.</w:t>
      </w:r>
      <w:r w:rsidR="005C1814" w:rsidRPr="005C1814">
        <w:t xml:space="preserve"> </w:t>
      </w:r>
    </w:p>
    <w:p w14:paraId="7D45A28A" w14:textId="0AE7F01E" w:rsidR="008A13D5" w:rsidRPr="00EF2FF3" w:rsidRDefault="00992F9C" w:rsidP="00C06820">
      <w:pPr>
        <w:pStyle w:val="Heading1"/>
        <w:spacing w:before="240"/>
        <w:ind w:left="360"/>
      </w:pPr>
      <w:r w:rsidRPr="00EF2FF3">
        <w:t>Future work</w:t>
      </w:r>
    </w:p>
    <w:p w14:paraId="7379797F" w14:textId="7848369A" w:rsidR="00D83B8A" w:rsidRPr="00C06820" w:rsidRDefault="00992F9C" w:rsidP="00C06820">
      <w:pPr>
        <w:pStyle w:val="ParaNoInd"/>
        <w:rPr>
          <w:sz w:val="16"/>
          <w:szCs w:val="16"/>
        </w:rPr>
      </w:pPr>
      <w:r w:rsidRPr="00C06820">
        <w:rPr>
          <w:sz w:val="16"/>
          <w:szCs w:val="16"/>
        </w:rPr>
        <w:t xml:space="preserve">We </w:t>
      </w:r>
      <w:r w:rsidR="00C06820">
        <w:rPr>
          <w:sz w:val="16"/>
          <w:szCs w:val="16"/>
        </w:rPr>
        <w:t>propose to improve</w:t>
      </w:r>
      <w:r w:rsidRPr="00C06820">
        <w:rPr>
          <w:sz w:val="16"/>
          <w:szCs w:val="16"/>
        </w:rPr>
        <w:t xml:space="preserve"> the </w:t>
      </w:r>
      <w:r w:rsidR="00424F99" w:rsidRPr="00C06820">
        <w:rPr>
          <w:sz w:val="16"/>
          <w:szCs w:val="16"/>
        </w:rPr>
        <w:t>performance</w:t>
      </w:r>
      <w:r w:rsidRPr="00C06820">
        <w:rPr>
          <w:sz w:val="16"/>
          <w:szCs w:val="16"/>
        </w:rPr>
        <w:t xml:space="preserve"> of CrispRNN by incorpora</w:t>
      </w:r>
      <w:r w:rsidRPr="00C06820">
        <w:rPr>
          <w:sz w:val="16"/>
          <w:szCs w:val="16"/>
        </w:rPr>
        <w:t>t</w:t>
      </w:r>
      <w:r w:rsidRPr="00C06820">
        <w:rPr>
          <w:sz w:val="16"/>
          <w:szCs w:val="16"/>
        </w:rPr>
        <w:t xml:space="preserve">ing additional </w:t>
      </w:r>
      <w:r w:rsidR="0022455F" w:rsidRPr="00C06820">
        <w:rPr>
          <w:sz w:val="16"/>
          <w:szCs w:val="16"/>
        </w:rPr>
        <w:t>features that</w:t>
      </w:r>
      <w:r w:rsidR="00424F99" w:rsidRPr="00C06820">
        <w:rPr>
          <w:sz w:val="16"/>
          <w:szCs w:val="16"/>
        </w:rPr>
        <w:t xml:space="preserve"> cannot be derived from the</w:t>
      </w:r>
      <w:r w:rsidRPr="00C06820">
        <w:rPr>
          <w:sz w:val="16"/>
          <w:szCs w:val="16"/>
        </w:rPr>
        <w:t xml:space="preserve"> RNA sequence</w:t>
      </w:r>
      <w:r w:rsidR="00C06820">
        <w:rPr>
          <w:sz w:val="16"/>
          <w:szCs w:val="16"/>
        </w:rPr>
        <w:t xml:space="preserve"> itself</w:t>
      </w:r>
      <w:r w:rsidRPr="00C06820">
        <w:rPr>
          <w:sz w:val="16"/>
          <w:szCs w:val="16"/>
        </w:rPr>
        <w:t xml:space="preserve">. </w:t>
      </w:r>
      <w:r w:rsidR="00C06820">
        <w:rPr>
          <w:sz w:val="16"/>
          <w:szCs w:val="16"/>
        </w:rPr>
        <w:t xml:space="preserve">Incorporation of these features is envisioned as an integration layer that combines output from the bidirectional RNN layers with the additional features (Supplementary Figure 1). </w:t>
      </w:r>
      <w:r w:rsidRPr="00C06820">
        <w:rPr>
          <w:sz w:val="16"/>
          <w:szCs w:val="16"/>
        </w:rPr>
        <w:t xml:space="preserve">The following features were found to be significant in prior studies and can be added to the current model: </w:t>
      </w:r>
    </w:p>
    <w:p w14:paraId="65944930" w14:textId="71AD9686" w:rsidR="00424F99" w:rsidRDefault="00D068DE" w:rsidP="00424F99">
      <w:pPr>
        <w:pStyle w:val="NumberedListfirst"/>
        <w:spacing w:before="0"/>
        <w:ind w:left="562" w:hanging="389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1F97597" wp14:editId="2E7F2487">
            <wp:simplePos x="0" y="0"/>
            <wp:positionH relativeFrom="column">
              <wp:posOffset>-3333115</wp:posOffset>
            </wp:positionH>
            <wp:positionV relativeFrom="paragraph">
              <wp:posOffset>1703070</wp:posOffset>
            </wp:positionV>
            <wp:extent cx="2894330" cy="1045845"/>
            <wp:effectExtent l="25400" t="25400" r="26670" b="209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045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AE170E" wp14:editId="36819F9E">
                <wp:simplePos x="0" y="0"/>
                <wp:positionH relativeFrom="column">
                  <wp:posOffset>-3333115</wp:posOffset>
                </wp:positionH>
                <wp:positionV relativeFrom="paragraph">
                  <wp:posOffset>2763520</wp:posOffset>
                </wp:positionV>
                <wp:extent cx="2703830" cy="15938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83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F9A483" w14:textId="0722D651" w:rsidR="0014458E" w:rsidRPr="00327F9F" w:rsidRDefault="0014458E" w:rsidP="007452D2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color w:val="auto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auto"/>
                                <w:sz w:val="13"/>
                                <w:szCs w:val="13"/>
                              </w:rPr>
                              <w:t>Fig.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1. CrispRNN schematic design (Adapted from Lee 2017</w:t>
                            </w:r>
                            <w:r w:rsidRPr="00327F9F">
                              <w:rPr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262.4pt;margin-top:217.6pt;width:212.9pt;height:12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" stroked="f">
                <v:textbox inset="0,0,0,0">
                  <w:txbxContent>
                    <w:p w14:paraId="06F9A483" w14:textId="0722D651" w:rsidR="0014458E" w:rsidRPr="00327F9F" w:rsidRDefault="0014458E" w:rsidP="007452D2">
                      <w:pPr>
                        <w:pStyle w:val="Caption"/>
                        <w:rPr>
                          <w:rFonts w:ascii="Times New Roman" w:hAnsi="Times New Roman"/>
                          <w:noProof/>
                          <w:color w:val="auto"/>
                          <w:sz w:val="13"/>
                          <w:szCs w:val="13"/>
                        </w:rPr>
                      </w:pPr>
                      <w:r>
                        <w:rPr>
                          <w:color w:val="auto"/>
                          <w:sz w:val="13"/>
                          <w:szCs w:val="13"/>
                        </w:rPr>
                        <w:t>Fig.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1. CrispRNN schematic design (Adapted from Lee 2017</w:t>
                      </w:r>
                      <w:r w:rsidRPr="00327F9F">
                        <w:rPr>
                          <w:color w:val="auto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4F99">
        <w:rPr>
          <w:sz w:val="16"/>
          <w:szCs w:val="16"/>
        </w:rPr>
        <w:t>Melting temperature</w:t>
      </w:r>
      <w:r w:rsidR="00424F99" w:rsidRPr="00424F99">
        <w:rPr>
          <w:sz w:val="16"/>
          <w:szCs w:val="16"/>
          <w:vertAlign w:val="superscript"/>
        </w:rPr>
        <w:t>3</w:t>
      </w:r>
    </w:p>
    <w:p w14:paraId="21DDC8CF" w14:textId="04F7DBE0" w:rsidR="00424F99" w:rsidRDefault="00424F99" w:rsidP="00C06820">
      <w:pPr>
        <w:pStyle w:val="NumberedListfirst"/>
        <w:spacing w:before="0"/>
        <w:ind w:left="562" w:hanging="389"/>
        <w:rPr>
          <w:sz w:val="16"/>
          <w:szCs w:val="16"/>
        </w:rPr>
      </w:pPr>
      <w:r>
        <w:rPr>
          <w:sz w:val="16"/>
          <w:szCs w:val="16"/>
        </w:rPr>
        <w:t>Position within the gene</w:t>
      </w:r>
      <w:r w:rsidR="00C06820">
        <w:rPr>
          <w:sz w:val="16"/>
          <w:szCs w:val="16"/>
        </w:rPr>
        <w:t>: in exon, in a protein family domain</w:t>
      </w:r>
      <w:r w:rsidR="00C06820" w:rsidRPr="00C06820">
        <w:rPr>
          <w:sz w:val="16"/>
          <w:szCs w:val="16"/>
          <w:vertAlign w:val="superscript"/>
        </w:rPr>
        <w:t>3</w:t>
      </w:r>
    </w:p>
    <w:p w14:paraId="292D7CB3" w14:textId="47E72187" w:rsidR="00F07E91" w:rsidRPr="00421965" w:rsidRDefault="00424F99" w:rsidP="00421965">
      <w:pPr>
        <w:pStyle w:val="NumberedListfirst"/>
        <w:spacing w:before="0"/>
        <w:ind w:left="562" w:hanging="389"/>
        <w:rPr>
          <w:sz w:val="16"/>
          <w:szCs w:val="16"/>
        </w:rPr>
      </w:pPr>
      <w:r>
        <w:rPr>
          <w:sz w:val="16"/>
          <w:szCs w:val="16"/>
        </w:rPr>
        <w:t>Chromatin structure</w:t>
      </w:r>
      <w:r w:rsidRPr="00424F99">
        <w:rPr>
          <w:sz w:val="16"/>
          <w:szCs w:val="16"/>
          <w:vertAlign w:val="superscript"/>
        </w:rPr>
        <w:t>4</w:t>
      </w:r>
    </w:p>
    <w:p w14:paraId="7A243441" w14:textId="5DD9A27D" w:rsidR="00424F99" w:rsidRDefault="00424F99" w:rsidP="00424F99">
      <w:pPr>
        <w:pStyle w:val="ParaNoInd"/>
        <w:ind w:firstLine="360"/>
        <w:rPr>
          <w:sz w:val="16"/>
          <w:szCs w:val="16"/>
        </w:rPr>
      </w:pPr>
      <w:r>
        <w:rPr>
          <w:sz w:val="16"/>
          <w:szCs w:val="16"/>
        </w:rPr>
        <w:t xml:space="preserve">Additionally, the current model was trained only on effects measured under one experimental design. </w:t>
      </w:r>
      <w:r w:rsidR="00C06820">
        <w:rPr>
          <w:sz w:val="16"/>
          <w:szCs w:val="16"/>
        </w:rPr>
        <w:t>Training</w:t>
      </w:r>
      <w:r>
        <w:rPr>
          <w:sz w:val="16"/>
          <w:szCs w:val="16"/>
        </w:rPr>
        <w:t xml:space="preserve"> the model on the entire CRISPR database, </w:t>
      </w:r>
      <w:r w:rsidR="005C1814">
        <w:rPr>
          <w:sz w:val="16"/>
          <w:szCs w:val="16"/>
        </w:rPr>
        <w:t>with data contributed by</w:t>
      </w:r>
      <w:r>
        <w:rPr>
          <w:sz w:val="16"/>
          <w:szCs w:val="16"/>
        </w:rPr>
        <w:t xml:space="preserve"> 20 </w:t>
      </w:r>
      <w:r w:rsidR="005C1814">
        <w:rPr>
          <w:sz w:val="16"/>
          <w:szCs w:val="16"/>
        </w:rPr>
        <w:t>studies</w:t>
      </w:r>
      <w:r>
        <w:rPr>
          <w:sz w:val="16"/>
          <w:szCs w:val="16"/>
        </w:rPr>
        <w:t xml:space="preserve"> with different experimental </w:t>
      </w:r>
      <w:r w:rsidR="0022455F">
        <w:rPr>
          <w:sz w:val="16"/>
          <w:szCs w:val="16"/>
        </w:rPr>
        <w:t>setups</w:t>
      </w:r>
      <w:r w:rsidR="00C06820">
        <w:rPr>
          <w:sz w:val="16"/>
          <w:szCs w:val="16"/>
        </w:rPr>
        <w:t>, would enable it</w:t>
      </w:r>
      <w:r w:rsidR="0022455F">
        <w:rPr>
          <w:sz w:val="16"/>
          <w:szCs w:val="16"/>
        </w:rPr>
        <w:t xml:space="preserve"> to </w:t>
      </w:r>
      <w:r>
        <w:rPr>
          <w:sz w:val="16"/>
          <w:szCs w:val="16"/>
        </w:rPr>
        <w:t xml:space="preserve">learn generalizable sequence features and thus </w:t>
      </w:r>
      <w:r w:rsidR="00C06820">
        <w:rPr>
          <w:sz w:val="16"/>
          <w:szCs w:val="16"/>
        </w:rPr>
        <w:t>enable predictions to generalize better</w:t>
      </w:r>
      <w:r>
        <w:rPr>
          <w:sz w:val="16"/>
          <w:szCs w:val="16"/>
        </w:rPr>
        <w:t xml:space="preserve">. </w:t>
      </w:r>
    </w:p>
    <w:p w14:paraId="643928B5" w14:textId="2A9CFE7E" w:rsidR="005C1814" w:rsidRDefault="005C1814" w:rsidP="005C1814">
      <w:pPr>
        <w:pStyle w:val="ParaNoInd"/>
        <w:ind w:firstLine="360"/>
        <w:rPr>
          <w:sz w:val="16"/>
          <w:szCs w:val="16"/>
        </w:rPr>
      </w:pPr>
      <w:r>
        <w:rPr>
          <w:sz w:val="16"/>
          <w:szCs w:val="16"/>
        </w:rPr>
        <w:t xml:space="preserve">Finally, to elucidate what features the model learns during the training process to be predictive of </w:t>
      </w:r>
      <w:r w:rsidR="00C06820">
        <w:rPr>
          <w:sz w:val="16"/>
          <w:szCs w:val="16"/>
        </w:rPr>
        <w:t xml:space="preserve">the </w:t>
      </w:r>
      <w:r>
        <w:rPr>
          <w:sz w:val="16"/>
          <w:szCs w:val="16"/>
        </w:rPr>
        <w:t xml:space="preserve">effect, we propose to </w:t>
      </w:r>
      <w:r w:rsidR="00C06820">
        <w:rPr>
          <w:sz w:val="16"/>
          <w:szCs w:val="16"/>
        </w:rPr>
        <w:t xml:space="preserve">add </w:t>
      </w:r>
      <w:r>
        <w:rPr>
          <w:sz w:val="16"/>
          <w:szCs w:val="16"/>
        </w:rPr>
        <w:t xml:space="preserve">an attention layer in </w:t>
      </w:r>
      <w:r w:rsidR="00C06820">
        <w:rPr>
          <w:sz w:val="16"/>
          <w:szCs w:val="16"/>
        </w:rPr>
        <w:t>future</w:t>
      </w:r>
      <w:r>
        <w:rPr>
          <w:sz w:val="16"/>
          <w:szCs w:val="16"/>
        </w:rPr>
        <w:t xml:space="preserve"> implementations. </w:t>
      </w:r>
    </w:p>
    <w:p w14:paraId="799E9AA2" w14:textId="0D7B2966" w:rsidR="00424F99" w:rsidRDefault="00424F99" w:rsidP="00C06820">
      <w:pPr>
        <w:pStyle w:val="AckHead"/>
        <w:spacing w:before="240" w:line="240" w:lineRule="auto"/>
      </w:pPr>
      <w:r>
        <w:t>Acknowledgements</w:t>
      </w:r>
    </w:p>
    <w:p w14:paraId="7B795E89" w14:textId="56DF3A32" w:rsidR="00424F99" w:rsidRPr="005C1814" w:rsidRDefault="00424F99" w:rsidP="00C40B34">
      <w:pPr>
        <w:pStyle w:val="AckText"/>
        <w:rPr>
          <w:sz w:val="16"/>
          <w:szCs w:val="16"/>
        </w:rPr>
      </w:pPr>
      <w:r w:rsidRPr="00424F99">
        <w:rPr>
          <w:sz w:val="16"/>
          <w:szCs w:val="16"/>
        </w:rPr>
        <w:t>We th</w:t>
      </w:r>
      <w:r w:rsidR="0022455F">
        <w:rPr>
          <w:sz w:val="16"/>
          <w:szCs w:val="16"/>
        </w:rPr>
        <w:t>ank Professor Pe’er and Tyler Joseph</w:t>
      </w:r>
      <w:r w:rsidR="005C1814">
        <w:rPr>
          <w:sz w:val="16"/>
          <w:szCs w:val="16"/>
        </w:rPr>
        <w:t xml:space="preserve"> for their support </w:t>
      </w:r>
      <w:r w:rsidRPr="00424F99">
        <w:rPr>
          <w:sz w:val="16"/>
          <w:szCs w:val="16"/>
        </w:rPr>
        <w:t>and a</w:t>
      </w:r>
      <w:r w:rsidRPr="00424F99">
        <w:rPr>
          <w:sz w:val="16"/>
          <w:szCs w:val="16"/>
        </w:rPr>
        <w:t>c</w:t>
      </w:r>
      <w:r w:rsidRPr="00424F99">
        <w:rPr>
          <w:sz w:val="16"/>
          <w:szCs w:val="16"/>
        </w:rPr>
        <w:t>cess to Google Cloud where development of CrispRNN was possible.</w:t>
      </w:r>
    </w:p>
    <w:p w14:paraId="7569CE17" w14:textId="77777777" w:rsidR="0022455F" w:rsidRPr="00366351" w:rsidRDefault="0022455F" w:rsidP="005C1814">
      <w:pPr>
        <w:pStyle w:val="RefHead"/>
        <w:spacing w:before="240"/>
      </w:pPr>
      <w:r w:rsidRPr="00366351">
        <w:t>References</w:t>
      </w:r>
    </w:p>
    <w:p w14:paraId="38A848BA" w14:textId="65B8683E" w:rsidR="0022455F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Lu, X.-J. </w:t>
      </w:r>
      <w:r w:rsidRPr="00C40B34">
        <w:rPr>
          <w:iCs/>
          <w:szCs w:val="14"/>
        </w:rPr>
        <w:t>et al</w:t>
      </w:r>
      <w:r w:rsidRPr="00C40B34">
        <w:rPr>
          <w:szCs w:val="14"/>
        </w:rPr>
        <w:t xml:space="preserve">. (2017) The applications and advances of CRISPR-Cas9 in medical research. </w:t>
      </w:r>
      <w:r w:rsidRPr="00C40B34">
        <w:rPr>
          <w:i/>
          <w:iCs/>
          <w:szCs w:val="14"/>
        </w:rPr>
        <w:t>Briefings in Functional Genomics.</w:t>
      </w:r>
      <w:r w:rsidRPr="00C40B34">
        <w:rPr>
          <w:szCs w:val="14"/>
        </w:rPr>
        <w:t xml:space="preserve"> </w:t>
      </w:r>
      <w:r w:rsidRPr="00C40B34">
        <w:rPr>
          <w:bCs/>
          <w:szCs w:val="14"/>
        </w:rPr>
        <w:t>16(1):</w:t>
      </w:r>
      <w:r w:rsidRPr="00C40B34">
        <w:rPr>
          <w:szCs w:val="14"/>
        </w:rPr>
        <w:t>1–3.</w:t>
      </w:r>
    </w:p>
    <w:p w14:paraId="46E91CF2" w14:textId="6FA8CB31" w:rsidR="0022455F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Doench, J.G. et al. (2014) Rational design of highly active sgRNAs for CRISPR-Cas9–mediated gene inactivation. </w:t>
      </w:r>
      <w:r w:rsidRPr="00C40B34">
        <w:rPr>
          <w:i/>
          <w:szCs w:val="14"/>
        </w:rPr>
        <w:t xml:space="preserve">Nature </w:t>
      </w:r>
      <w:r w:rsidR="00C40B34">
        <w:rPr>
          <w:i/>
          <w:szCs w:val="14"/>
        </w:rPr>
        <w:t>Biotech</w:t>
      </w:r>
      <w:r w:rsidR="00327F9F">
        <w:rPr>
          <w:i/>
          <w:szCs w:val="14"/>
        </w:rPr>
        <w:t>nol</w:t>
      </w:r>
      <w:r w:rsidRPr="00C40B34">
        <w:rPr>
          <w:szCs w:val="14"/>
        </w:rPr>
        <w:t>. 32:1262–1267</w:t>
      </w:r>
    </w:p>
    <w:p w14:paraId="1A1596AD" w14:textId="7F54E7A3" w:rsidR="0022455F" w:rsidRPr="00C40B34" w:rsidRDefault="00327F9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>
        <w:rPr>
          <w:szCs w:val="14"/>
        </w:rPr>
        <w:t>Doench,</w:t>
      </w:r>
      <w:r w:rsidR="0022455F" w:rsidRPr="00C40B34">
        <w:rPr>
          <w:szCs w:val="14"/>
        </w:rPr>
        <w:t xml:space="preserve">J.G. et al. (2016) Optimized sgRNA design to maximize activity and minimize off-target effects of CRISPR-Cas9. </w:t>
      </w:r>
      <w:r>
        <w:rPr>
          <w:i/>
          <w:szCs w:val="14"/>
        </w:rPr>
        <w:t>Nature Biotechnol</w:t>
      </w:r>
      <w:r w:rsidR="0022455F" w:rsidRPr="00C40B34">
        <w:rPr>
          <w:i/>
          <w:szCs w:val="14"/>
        </w:rPr>
        <w:t>.</w:t>
      </w:r>
      <w:r w:rsidR="0022455F" w:rsidRPr="00C40B34">
        <w:rPr>
          <w:szCs w:val="14"/>
        </w:rPr>
        <w:t xml:space="preserve"> 34:184–191</w:t>
      </w:r>
    </w:p>
    <w:p w14:paraId="0AE575A0" w14:textId="7A216EE9" w:rsidR="0022455F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Kim, H.K. et al. (2018) Deep learning improves prediction of CRISPR–Cpf1 guide RNA activity. </w:t>
      </w:r>
      <w:r w:rsidRPr="00327F9F">
        <w:rPr>
          <w:i/>
          <w:szCs w:val="14"/>
        </w:rPr>
        <w:t xml:space="preserve">Nature </w:t>
      </w:r>
      <w:r w:rsidR="00327F9F" w:rsidRPr="00327F9F">
        <w:rPr>
          <w:i/>
          <w:szCs w:val="14"/>
        </w:rPr>
        <w:t>Biotechnol</w:t>
      </w:r>
      <w:r w:rsidRPr="00327F9F">
        <w:rPr>
          <w:i/>
          <w:szCs w:val="14"/>
        </w:rPr>
        <w:t>.</w:t>
      </w:r>
      <w:r w:rsidRPr="00C40B34">
        <w:rPr>
          <w:szCs w:val="14"/>
        </w:rPr>
        <w:t xml:space="preserve"> 36:239-241</w:t>
      </w:r>
    </w:p>
    <w:p w14:paraId="172189E3" w14:textId="611C14CE" w:rsidR="00421965" w:rsidRPr="00C40B34" w:rsidRDefault="003F54CC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Meyers, R.M. et al. (2017) Computational correction of copy number effect improves specificity of CRISPR-Cas9 essentiality screens in cancer cells. </w:t>
      </w:r>
      <w:r w:rsidRPr="00C40B34">
        <w:rPr>
          <w:i/>
          <w:szCs w:val="14"/>
        </w:rPr>
        <w:t>Nature Genetics</w:t>
      </w:r>
      <w:r w:rsidRPr="00C40B34">
        <w:rPr>
          <w:szCs w:val="14"/>
        </w:rPr>
        <w:t>. 12:1779-1784</w:t>
      </w:r>
    </w:p>
    <w:p w14:paraId="64A366AB" w14:textId="0D5707FE" w:rsidR="00421965" w:rsidRPr="00C40B34" w:rsidRDefault="0022455F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Rauscher, B. et al. (2016) GenomeCRISPR - a database for high-throughput CRISPR/Cas9 screens. </w:t>
      </w:r>
      <w:r w:rsidRPr="00C40B34">
        <w:rPr>
          <w:i/>
          <w:szCs w:val="14"/>
        </w:rPr>
        <w:t>Nucleic Acids Research.</w:t>
      </w:r>
      <w:r w:rsidRPr="00C40B34">
        <w:rPr>
          <w:szCs w:val="14"/>
        </w:rPr>
        <w:t xml:space="preserve"> 2017 Jan 4; 45</w:t>
      </w:r>
    </w:p>
    <w:p w14:paraId="01607BEC" w14:textId="4EF828C0" w:rsidR="00421965" w:rsidRPr="00C40B34" w:rsidRDefault="00421965" w:rsidP="00C40B34">
      <w:pPr>
        <w:pStyle w:val="RefText"/>
        <w:numPr>
          <w:ilvl w:val="0"/>
          <w:numId w:val="14"/>
        </w:numPr>
        <w:spacing w:line="240" w:lineRule="auto"/>
        <w:ind w:left="180" w:hanging="180"/>
        <w:rPr>
          <w:szCs w:val="14"/>
        </w:rPr>
      </w:pPr>
      <w:r w:rsidRPr="00C40B34">
        <w:rPr>
          <w:szCs w:val="14"/>
        </w:rPr>
        <w:t xml:space="preserve">Lee, C. (2017) Understanding Bidirectional RNN in PyTorch. </w:t>
      </w:r>
      <w:r w:rsidRPr="00C40B34">
        <w:rPr>
          <w:i/>
          <w:szCs w:val="14"/>
        </w:rPr>
        <w:t>Towards Data Science</w:t>
      </w:r>
      <w:r w:rsidR="0014458E">
        <w:rPr>
          <w:szCs w:val="14"/>
        </w:rPr>
        <w:t>. 2017 Nov 3</w:t>
      </w:r>
      <w:r w:rsidRPr="00C40B34">
        <w:rPr>
          <w:szCs w:val="14"/>
        </w:rPr>
        <w:t xml:space="preserve">. </w:t>
      </w:r>
      <w:hyperlink r:id="rId15" w:history="1">
        <w:r w:rsidRPr="00C40B34">
          <w:rPr>
            <w:rStyle w:val="Hyperlink"/>
            <w:szCs w:val="14"/>
          </w:rPr>
          <w:t>Link</w:t>
        </w:r>
      </w:hyperlink>
    </w:p>
    <w:p w14:paraId="7E49EF2F" w14:textId="6DACC537" w:rsidR="00907CC3" w:rsidRPr="00E339C9" w:rsidRDefault="00907CC3" w:rsidP="00E339C9">
      <w:pPr>
        <w:pStyle w:val="RefText"/>
        <w:spacing w:line="240" w:lineRule="auto"/>
        <w:ind w:left="0" w:firstLine="0"/>
        <w:rPr>
          <w:sz w:val="16"/>
          <w:szCs w:val="16"/>
        </w:rPr>
        <w:sectPr w:rsidR="00907CC3" w:rsidRPr="00E339C9" w:rsidSect="00BF3822">
          <w:type w:val="continuous"/>
          <w:pgSz w:w="12240" w:h="15826" w:code="1"/>
          <w:pgMar w:top="1267" w:right="1382" w:bottom="1260" w:left="1080" w:header="706" w:footer="835" w:gutter="0"/>
          <w:cols w:num="2" w:space="720"/>
          <w:titlePg/>
          <w:docGrid w:linePitch="360"/>
        </w:sectPr>
      </w:pPr>
    </w:p>
    <w:p w14:paraId="79DAD608" w14:textId="77777777" w:rsidR="000E55E0" w:rsidRDefault="000E55E0" w:rsidP="00C06820">
      <w:pPr>
        <w:pStyle w:val="RefText"/>
        <w:ind w:left="0" w:firstLine="0"/>
        <w:rPr>
          <w:szCs w:val="14"/>
        </w:rPr>
        <w:sectPr w:rsidR="000E55E0" w:rsidSect="002D52A8">
          <w:type w:val="continuous"/>
          <w:pgSz w:w="12240" w:h="15826" w:code="1"/>
          <w:pgMar w:top="1267" w:right="1382" w:bottom="1267" w:left="1382" w:header="706" w:footer="835" w:gutter="0"/>
          <w:cols w:num="2" w:space="720"/>
          <w:titlePg/>
          <w:docGrid w:linePitch="360"/>
        </w:sectPr>
      </w:pPr>
    </w:p>
    <w:p w14:paraId="4FF0E414" w14:textId="288D1424" w:rsidR="00B7282B" w:rsidRDefault="000E55E0" w:rsidP="000E55E0">
      <w:pPr>
        <w:pStyle w:val="RefHead"/>
      </w:pPr>
      <w:r>
        <w:lastRenderedPageBreak/>
        <w:t>Supplementary Materials.</w:t>
      </w:r>
    </w:p>
    <w:p w14:paraId="23FE5122" w14:textId="1BADC8A8" w:rsidR="000E55E0" w:rsidRDefault="009E130C" w:rsidP="000E55E0">
      <w:pPr>
        <w:pStyle w:val="RefHea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4F7A6B3" wp14:editId="199229BB">
                <wp:simplePos x="0" y="0"/>
                <wp:positionH relativeFrom="column">
                  <wp:posOffset>63500</wp:posOffset>
                </wp:positionH>
                <wp:positionV relativeFrom="paragraph">
                  <wp:posOffset>5990590</wp:posOffset>
                </wp:positionV>
                <wp:extent cx="3112135" cy="209550"/>
                <wp:effectExtent l="0" t="0" r="12065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A92AE8" w14:textId="752297F5" w:rsidR="0014458E" w:rsidRPr="00327F9F" w:rsidRDefault="0014458E" w:rsidP="009E130C">
                            <w:pPr>
                              <w:pStyle w:val="Caption"/>
                              <w:rPr>
                                <w:rFonts w:ascii="Helvetica" w:hAnsi="Helvetica"/>
                                <w:noProof/>
                                <w:color w:val="auto"/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Supplementary </w:t>
                            </w:r>
                            <w:r>
                              <w:rPr>
                                <w:color w:val="auto"/>
                                <w:sz w:val="13"/>
                                <w:szCs w:val="13"/>
                              </w:rPr>
                              <w:t>Fig</w:t>
                            </w: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1.</w:t>
                            </w:r>
                            <w:proofErr w:type="gramEnd"/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 xml:space="preserve">  Proposed design of CrispRNN 2.0.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5pt;margin-top:471.7pt;width:245.05pt;height:16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" stroked="f">
                <v:textbox style="mso-fit-shape-to-text:t" inset="0,0,0,0">
                  <w:txbxContent>
                    <w:p w14:paraId="6CA92AE8" w14:textId="752297F5" w:rsidR="0014458E" w:rsidRPr="00327F9F" w:rsidRDefault="0014458E" w:rsidP="009E130C">
                      <w:pPr>
                        <w:pStyle w:val="Caption"/>
                        <w:rPr>
                          <w:rFonts w:ascii="Helvetica" w:hAnsi="Helvetica"/>
                          <w:noProof/>
                          <w:color w:val="auto"/>
                          <w:sz w:val="13"/>
                          <w:szCs w:val="13"/>
                        </w:rPr>
                      </w:pPr>
                      <w:proofErr w:type="gramStart"/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Supplementary </w:t>
                      </w:r>
                      <w:r>
                        <w:rPr>
                          <w:color w:val="auto"/>
                          <w:sz w:val="13"/>
                          <w:szCs w:val="13"/>
                        </w:rPr>
                        <w:t>Fig</w:t>
                      </w: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1.</w:t>
                      </w:r>
                      <w:proofErr w:type="gramEnd"/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 xml:space="preserve">  Proposed design of CrispRNN 2.0.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32E0983B" wp14:editId="2D71F694">
            <wp:simplePos x="0" y="0"/>
            <wp:positionH relativeFrom="column">
              <wp:posOffset>63500</wp:posOffset>
            </wp:positionH>
            <wp:positionV relativeFrom="paragraph">
              <wp:posOffset>3359150</wp:posOffset>
            </wp:positionV>
            <wp:extent cx="3112135" cy="2574290"/>
            <wp:effectExtent l="0" t="0" r="12065" b="0"/>
            <wp:wrapSquare wrapText="bothSides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5E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EA36E3" wp14:editId="2F33CFEB">
                <wp:simplePos x="0" y="0"/>
                <wp:positionH relativeFrom="column">
                  <wp:posOffset>0</wp:posOffset>
                </wp:positionH>
                <wp:positionV relativeFrom="paragraph">
                  <wp:posOffset>2983230</wp:posOffset>
                </wp:positionV>
                <wp:extent cx="6017260" cy="2095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26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701B41" w14:textId="028285EC" w:rsidR="0014458E" w:rsidRPr="00327F9F" w:rsidRDefault="0014458E" w:rsidP="000E55E0">
                            <w:pPr>
                              <w:pStyle w:val="Caption"/>
                              <w:rPr>
                                <w:rFonts w:ascii="Helvetica" w:hAnsi="Helvetica"/>
                                <w:noProof/>
                                <w:color w:val="auto"/>
                                <w:sz w:val="13"/>
                                <w:szCs w:val="13"/>
                              </w:rPr>
                            </w:pPr>
                            <w:r w:rsidRPr="00327F9F">
                              <w:rPr>
                                <w:color w:val="auto"/>
                                <w:sz w:val="13"/>
                                <w:szCs w:val="13"/>
                              </w:rPr>
                              <w:t>Supplementary Table 1.  Model parameters tested with CrispRNN. Values in Bold indicate the best performing parameters and are set as default.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0;margin-top:234.9pt;width:473.8pt;height:16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" stroked="f">
                <v:textbox style="mso-fit-shape-to-text:t" inset="0,0,0,0">
                  <w:txbxContent>
                    <w:p w14:paraId="67701B41" w14:textId="028285EC" w:rsidR="0014458E" w:rsidRPr="00327F9F" w:rsidRDefault="0014458E" w:rsidP="000E55E0">
                      <w:pPr>
                        <w:pStyle w:val="Caption"/>
                        <w:rPr>
                          <w:rFonts w:ascii="Helvetica" w:hAnsi="Helvetica"/>
                          <w:noProof/>
                          <w:color w:val="auto"/>
                          <w:sz w:val="13"/>
                          <w:szCs w:val="13"/>
                        </w:rPr>
                      </w:pPr>
                      <w:r w:rsidRPr="00327F9F">
                        <w:rPr>
                          <w:color w:val="auto"/>
                          <w:sz w:val="13"/>
                          <w:szCs w:val="13"/>
                        </w:rPr>
                        <w:t>Supplementary Table 1.  Model parameters tested with CrispRNN. Values in Bold indicate the best performing parameters and are set as default.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5E0">
        <w:rPr>
          <w:noProof/>
        </w:rPr>
        <w:drawing>
          <wp:anchor distT="0" distB="0" distL="114300" distR="114300" simplePos="0" relativeHeight="251661824" behindDoc="0" locked="0" layoutInCell="1" allowOverlap="1" wp14:anchorId="26A037A0" wp14:editId="5DB2E3F8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6017260" cy="2881630"/>
            <wp:effectExtent l="0" t="0" r="254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75EC6" w14:textId="120C1FDD" w:rsidR="009E130C" w:rsidRDefault="009E130C" w:rsidP="000E55E0">
      <w:pPr>
        <w:pStyle w:val="RefHead"/>
      </w:pPr>
    </w:p>
    <w:p w14:paraId="794B9BF5" w14:textId="4D26081D" w:rsidR="009E130C" w:rsidRDefault="009E130C" w:rsidP="000E55E0">
      <w:pPr>
        <w:pStyle w:val="RefHead"/>
      </w:pPr>
    </w:p>
    <w:p w14:paraId="64AAF186" w14:textId="7BCCBFC6" w:rsidR="009E130C" w:rsidRDefault="009E130C" w:rsidP="000E55E0">
      <w:pPr>
        <w:pStyle w:val="RefHead"/>
      </w:pPr>
    </w:p>
    <w:p w14:paraId="4CFB140D" w14:textId="77777777" w:rsidR="002D52A8" w:rsidRDefault="002D52A8" w:rsidP="000E55E0">
      <w:pPr>
        <w:pStyle w:val="RefHead"/>
      </w:pPr>
    </w:p>
    <w:p w14:paraId="573D2132" w14:textId="77777777" w:rsidR="002D52A8" w:rsidRDefault="002D52A8" w:rsidP="000E55E0">
      <w:pPr>
        <w:pStyle w:val="RefHead"/>
      </w:pPr>
    </w:p>
    <w:p w14:paraId="5F2F5946" w14:textId="77777777" w:rsidR="002D52A8" w:rsidRDefault="002D52A8" w:rsidP="000E55E0">
      <w:pPr>
        <w:pStyle w:val="RefHead"/>
      </w:pPr>
    </w:p>
    <w:p w14:paraId="3680B1AA" w14:textId="77777777" w:rsidR="002D52A8" w:rsidRDefault="002D52A8" w:rsidP="000E55E0">
      <w:pPr>
        <w:pStyle w:val="RefHead"/>
      </w:pPr>
    </w:p>
    <w:p w14:paraId="2A89195F" w14:textId="1374AF61" w:rsidR="005E1B54" w:rsidRDefault="005E1B54" w:rsidP="000E55E0">
      <w:pPr>
        <w:pStyle w:val="RefHead"/>
      </w:pPr>
    </w:p>
    <w:sectPr w:rsidR="005E1B54" w:rsidSect="000E55E0">
      <w:type w:val="continuous"/>
      <w:pgSz w:w="12240" w:h="15826" w:code="1"/>
      <w:pgMar w:top="1267" w:right="1382" w:bottom="1267" w:left="1382" w:header="706" w:footer="8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3DB45" w14:textId="77777777" w:rsidR="0014458E" w:rsidRDefault="0014458E">
      <w:r>
        <w:separator/>
      </w:r>
    </w:p>
  </w:endnote>
  <w:endnote w:type="continuationSeparator" w:id="0">
    <w:p w14:paraId="21E929E1" w14:textId="77777777" w:rsidR="0014458E" w:rsidRDefault="0014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altName w:val="Helvetica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dvPS2AA1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51657" w14:textId="77777777" w:rsidR="0014458E" w:rsidRDefault="0014458E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00DE60BA" w14:textId="77777777" w:rsidR="0014458E" w:rsidRDefault="0014458E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7B36D819" w14:textId="77777777" w:rsidR="0014458E" w:rsidRDefault="0014458E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8873D" w14:textId="28FFDEEC" w:rsidR="0014458E" w:rsidRDefault="0014458E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5F465DAC" wp14:editId="29847C0F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" o:allowoverlap="f" strokeweight=".5pt">
              <w10:wrap anchory="page"/>
              <w10:anchorlock/>
            </v:line>
          </w:pict>
        </mc:Fallback>
      </mc:AlternateContent>
    </w:r>
    <w:r>
      <w:t xml:space="preserve"> Vanitchanant N., Lyudovyk O.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453C6" w14:textId="5C8F8726" w:rsidR="0014458E" w:rsidRPr="008E5030" w:rsidRDefault="0014458E" w:rsidP="008E5030">
    <w:pPr>
      <w:pStyle w:val="Header"/>
    </w:pPr>
    <w:r>
      <w:t>CrispRNN: implementation of RNN to predict CRISPR guide sequence on-target effect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944"/>
    <w:multiLevelType w:val="hybridMultilevel"/>
    <w:tmpl w:val="0D6082C0"/>
    <w:lvl w:ilvl="0" w:tplc="DE9A40B6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2768"/>
    <w:multiLevelType w:val="multilevel"/>
    <w:tmpl w:val="1038901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28B5FEF"/>
    <w:multiLevelType w:val="hybridMultilevel"/>
    <w:tmpl w:val="10389018"/>
    <w:lvl w:ilvl="0" w:tplc="677A1BD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1090"/>
        </w:tabs>
        <w:ind w:left="1090" w:hanging="5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73979"/>
    <w:multiLevelType w:val="hybridMultilevel"/>
    <w:tmpl w:val="3334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8"/>
  </w:num>
  <w:num w:numId="7">
    <w:abstractNumId w:val="8"/>
  </w:num>
  <w:num w:numId="8">
    <w:abstractNumId w:val="13"/>
  </w:num>
  <w:num w:numId="9">
    <w:abstractNumId w:val="6"/>
  </w:num>
  <w:num w:numId="10">
    <w:abstractNumId w:val="10"/>
  </w:num>
  <w:num w:numId="11">
    <w:abstractNumId w:val="12"/>
  </w:num>
  <w:num w:numId="12">
    <w:abstractNumId w:val="2"/>
  </w:num>
  <w:num w:numId="13">
    <w:abstractNumId w:val="0"/>
  </w:num>
  <w:num w:numId="14">
    <w:abstractNumId w:val="5"/>
  </w:num>
  <w:num w:numId="15">
    <w:abstractNumId w:val="2"/>
  </w:num>
  <w:num w:numId="16">
    <w:abstractNumId w:val="11"/>
  </w:num>
  <w:num w:numId="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nicha Vanitchanant">
    <w15:presenceInfo w15:providerId="Windows Live" w15:userId="8884e6ad149eae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84"/>
    <w:rsid w:val="000005D9"/>
    <w:rsid w:val="00010C74"/>
    <w:rsid w:val="0001213C"/>
    <w:rsid w:val="00050B51"/>
    <w:rsid w:val="00063765"/>
    <w:rsid w:val="00083970"/>
    <w:rsid w:val="00095262"/>
    <w:rsid w:val="000D67A0"/>
    <w:rsid w:val="000E55E0"/>
    <w:rsid w:val="000E7919"/>
    <w:rsid w:val="00112539"/>
    <w:rsid w:val="00120FBC"/>
    <w:rsid w:val="0014458E"/>
    <w:rsid w:val="00163472"/>
    <w:rsid w:val="00164CC5"/>
    <w:rsid w:val="00175E68"/>
    <w:rsid w:val="0019362B"/>
    <w:rsid w:val="001976C9"/>
    <w:rsid w:val="001A0125"/>
    <w:rsid w:val="001A5509"/>
    <w:rsid w:val="001B2206"/>
    <w:rsid w:val="001C6AEE"/>
    <w:rsid w:val="001D3681"/>
    <w:rsid w:val="001F4424"/>
    <w:rsid w:val="002000FF"/>
    <w:rsid w:val="0022455F"/>
    <w:rsid w:val="00274D6E"/>
    <w:rsid w:val="0028467B"/>
    <w:rsid w:val="002A2089"/>
    <w:rsid w:val="002A7209"/>
    <w:rsid w:val="002B75A3"/>
    <w:rsid w:val="002B75B0"/>
    <w:rsid w:val="002C783E"/>
    <w:rsid w:val="002D3B6B"/>
    <w:rsid w:val="002D52A8"/>
    <w:rsid w:val="002D5837"/>
    <w:rsid w:val="002D7AA3"/>
    <w:rsid w:val="002F4CA8"/>
    <w:rsid w:val="00327F9F"/>
    <w:rsid w:val="00341B9C"/>
    <w:rsid w:val="0034204F"/>
    <w:rsid w:val="00352804"/>
    <w:rsid w:val="00366351"/>
    <w:rsid w:val="003755CC"/>
    <w:rsid w:val="00386DA0"/>
    <w:rsid w:val="003A4127"/>
    <w:rsid w:val="003A4458"/>
    <w:rsid w:val="003B3D09"/>
    <w:rsid w:val="003D73D8"/>
    <w:rsid w:val="003F0E1C"/>
    <w:rsid w:val="003F3557"/>
    <w:rsid w:val="003F54CC"/>
    <w:rsid w:val="00400C63"/>
    <w:rsid w:val="00403998"/>
    <w:rsid w:val="00405022"/>
    <w:rsid w:val="00416AC3"/>
    <w:rsid w:val="00417E33"/>
    <w:rsid w:val="00421965"/>
    <w:rsid w:val="00424F99"/>
    <w:rsid w:val="004268F8"/>
    <w:rsid w:val="00430D0A"/>
    <w:rsid w:val="00435193"/>
    <w:rsid w:val="00452614"/>
    <w:rsid w:val="00454567"/>
    <w:rsid w:val="00471E6F"/>
    <w:rsid w:val="00473EDA"/>
    <w:rsid w:val="00475FCD"/>
    <w:rsid w:val="004768E7"/>
    <w:rsid w:val="00482C23"/>
    <w:rsid w:val="00486E58"/>
    <w:rsid w:val="004963C1"/>
    <w:rsid w:val="004B43B9"/>
    <w:rsid w:val="004B658F"/>
    <w:rsid w:val="004D7F41"/>
    <w:rsid w:val="004E0596"/>
    <w:rsid w:val="004E1218"/>
    <w:rsid w:val="004E13A5"/>
    <w:rsid w:val="004E44AC"/>
    <w:rsid w:val="00513FFC"/>
    <w:rsid w:val="00544ED1"/>
    <w:rsid w:val="005806E7"/>
    <w:rsid w:val="00584A70"/>
    <w:rsid w:val="0059367B"/>
    <w:rsid w:val="005C1814"/>
    <w:rsid w:val="005C5EB0"/>
    <w:rsid w:val="005E1B54"/>
    <w:rsid w:val="005E41BA"/>
    <w:rsid w:val="005E5A37"/>
    <w:rsid w:val="005F50A7"/>
    <w:rsid w:val="00604682"/>
    <w:rsid w:val="006103A9"/>
    <w:rsid w:val="006118F8"/>
    <w:rsid w:val="00627BB8"/>
    <w:rsid w:val="006323EC"/>
    <w:rsid w:val="00643190"/>
    <w:rsid w:val="00647D40"/>
    <w:rsid w:val="0066588F"/>
    <w:rsid w:val="006921D5"/>
    <w:rsid w:val="006A235A"/>
    <w:rsid w:val="006C2C0F"/>
    <w:rsid w:val="006E1835"/>
    <w:rsid w:val="006F5A2E"/>
    <w:rsid w:val="00714CF2"/>
    <w:rsid w:val="0072388D"/>
    <w:rsid w:val="007452D2"/>
    <w:rsid w:val="00776B59"/>
    <w:rsid w:val="00781701"/>
    <w:rsid w:val="00793C1E"/>
    <w:rsid w:val="007D61BD"/>
    <w:rsid w:val="007F3084"/>
    <w:rsid w:val="00801742"/>
    <w:rsid w:val="00806CED"/>
    <w:rsid w:val="00820FD1"/>
    <w:rsid w:val="00853D6D"/>
    <w:rsid w:val="00884BD2"/>
    <w:rsid w:val="00887143"/>
    <w:rsid w:val="008A06DC"/>
    <w:rsid w:val="008A13D5"/>
    <w:rsid w:val="008A7380"/>
    <w:rsid w:val="008E5030"/>
    <w:rsid w:val="008F7231"/>
    <w:rsid w:val="00907CC3"/>
    <w:rsid w:val="00935C57"/>
    <w:rsid w:val="00935F30"/>
    <w:rsid w:val="00943558"/>
    <w:rsid w:val="00952599"/>
    <w:rsid w:val="0095359B"/>
    <w:rsid w:val="00992F9C"/>
    <w:rsid w:val="009A3330"/>
    <w:rsid w:val="009D0B6E"/>
    <w:rsid w:val="009E130C"/>
    <w:rsid w:val="009F3526"/>
    <w:rsid w:val="00A226FD"/>
    <w:rsid w:val="00A2522A"/>
    <w:rsid w:val="00A47872"/>
    <w:rsid w:val="00A5432A"/>
    <w:rsid w:val="00A55800"/>
    <w:rsid w:val="00A663DF"/>
    <w:rsid w:val="00A7074F"/>
    <w:rsid w:val="00A76CB0"/>
    <w:rsid w:val="00A818B3"/>
    <w:rsid w:val="00A9099C"/>
    <w:rsid w:val="00AB0681"/>
    <w:rsid w:val="00AB08E4"/>
    <w:rsid w:val="00AE703F"/>
    <w:rsid w:val="00B53816"/>
    <w:rsid w:val="00B637BC"/>
    <w:rsid w:val="00B652DF"/>
    <w:rsid w:val="00B7282B"/>
    <w:rsid w:val="00B848C6"/>
    <w:rsid w:val="00B972B2"/>
    <w:rsid w:val="00BA1505"/>
    <w:rsid w:val="00BE5EE2"/>
    <w:rsid w:val="00BF3822"/>
    <w:rsid w:val="00C06820"/>
    <w:rsid w:val="00C40B34"/>
    <w:rsid w:val="00C4341F"/>
    <w:rsid w:val="00C64F4E"/>
    <w:rsid w:val="00C90DA5"/>
    <w:rsid w:val="00CC64E3"/>
    <w:rsid w:val="00CD1016"/>
    <w:rsid w:val="00CD1067"/>
    <w:rsid w:val="00CD55D8"/>
    <w:rsid w:val="00CF605A"/>
    <w:rsid w:val="00D068DE"/>
    <w:rsid w:val="00D62DAD"/>
    <w:rsid w:val="00D65C51"/>
    <w:rsid w:val="00D83B8A"/>
    <w:rsid w:val="00DA7E18"/>
    <w:rsid w:val="00DC0AB1"/>
    <w:rsid w:val="00DC2DCC"/>
    <w:rsid w:val="00DC5078"/>
    <w:rsid w:val="00DC5EDA"/>
    <w:rsid w:val="00DD38F7"/>
    <w:rsid w:val="00E339C9"/>
    <w:rsid w:val="00E5721C"/>
    <w:rsid w:val="00E678E8"/>
    <w:rsid w:val="00E72533"/>
    <w:rsid w:val="00E7349E"/>
    <w:rsid w:val="00E759F3"/>
    <w:rsid w:val="00EA0C6A"/>
    <w:rsid w:val="00EC5ED4"/>
    <w:rsid w:val="00EE1FE6"/>
    <w:rsid w:val="00EF2FF3"/>
    <w:rsid w:val="00EF5D71"/>
    <w:rsid w:val="00F07E91"/>
    <w:rsid w:val="00F137B5"/>
    <w:rsid w:val="00F2040C"/>
    <w:rsid w:val="00F362A7"/>
    <w:rsid w:val="00F4766C"/>
    <w:rsid w:val="00F63E25"/>
    <w:rsid w:val="00FA7FCE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91C1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link w:val="Heading2Char"/>
    <w:autoRedefine/>
    <w:qFormat/>
    <w:rsid w:val="00C90DA5"/>
    <w:p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90DA5"/>
    <w:rPr>
      <w:b/>
      <w:bCs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DC0AB1"/>
    <w:pPr>
      <w:ind w:left="720"/>
      <w:contextualSpacing/>
    </w:pPr>
  </w:style>
  <w:style w:type="character" w:styleId="Hyperlink">
    <w:name w:val="Hyperlink"/>
    <w:basedOn w:val="DefaultParagraphFont"/>
    <w:rsid w:val="003755CC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745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3F54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link w:val="Heading2Char"/>
    <w:autoRedefine/>
    <w:qFormat/>
    <w:rsid w:val="00C90DA5"/>
    <w:p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90DA5"/>
    <w:rPr>
      <w:b/>
      <w:bCs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DC0AB1"/>
    <w:pPr>
      <w:ind w:left="720"/>
      <w:contextualSpacing/>
    </w:pPr>
  </w:style>
  <w:style w:type="character" w:styleId="Hyperlink">
    <w:name w:val="Hyperlink"/>
    <w:basedOn w:val="DefaultParagraphFont"/>
    <w:rsid w:val="003755CC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7452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3F5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microsoft.com/office/2011/relationships/people" Target="people.xml"/><Relationship Id="rId10" Type="http://schemas.openxmlformats.org/officeDocument/2006/relationships/header" Target="header2.xml"/><Relationship Id="rId11" Type="http://schemas.openxmlformats.org/officeDocument/2006/relationships/image" Target="media/image1.png"/><Relationship Id="rId12" Type="http://schemas.openxmlformats.org/officeDocument/2006/relationships/hyperlink" Target="http://www.dkfz.de/signaling/crispr-downloads/GENOMECRISPR/" TargetMode="External"/><Relationship Id="rId13" Type="http://schemas.openxmlformats.org/officeDocument/2006/relationships/hyperlink" Target="http://genomecrispr.dkfz.de/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towardsdatascience.com/understanding-bidirectional-rnn-in-pytorch-5bd25a5dd66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lga:Desktop:Columbia:comp_genomics:project: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C13531-4278-1841-9100-FD0F8DF6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28</TotalTime>
  <Pages>3</Pages>
  <Words>1591</Words>
  <Characters>9071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10641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Olga Lyudovyk</dc:creator>
  <cp:lastModifiedBy>Olga Lyudovyk</cp:lastModifiedBy>
  <cp:revision>10</cp:revision>
  <cp:lastPrinted>2007-07-04T12:14:00Z</cp:lastPrinted>
  <dcterms:created xsi:type="dcterms:W3CDTF">2018-05-09T00:36:00Z</dcterms:created>
  <dcterms:modified xsi:type="dcterms:W3CDTF">2018-05-10T00:58:00Z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